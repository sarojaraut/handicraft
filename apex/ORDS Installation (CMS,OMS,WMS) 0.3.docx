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8EBBA" w14:textId="77777777" w:rsidR="00275560" w:rsidRDefault="00275560" w:rsidP="00275560">
      <w:pPr>
        <w:ind w:left="-709"/>
      </w:pPr>
    </w:p>
    <w:p w14:paraId="2B480215" w14:textId="77777777" w:rsidR="00F00EE7" w:rsidRDefault="007D2BF5" w:rsidP="00275560">
      <w:pPr>
        <w:ind w:left="-709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F10474" wp14:editId="0C12239C">
                <wp:simplePos x="0" y="0"/>
                <wp:positionH relativeFrom="column">
                  <wp:posOffset>1901328</wp:posOffset>
                </wp:positionH>
                <wp:positionV relativeFrom="paragraph">
                  <wp:posOffset>129954</wp:posOffset>
                </wp:positionV>
                <wp:extent cx="2335573" cy="532035"/>
                <wp:effectExtent l="76200" t="57150" r="83820" b="9715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73" cy="5320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193A1" w14:textId="77777777" w:rsidR="00064D21" w:rsidRPr="00E63EA9" w:rsidRDefault="00793A03" w:rsidP="00064D21">
                            <w:pPr>
                              <w:jc w:val="center"/>
                              <w:rPr>
                                <w:color w:val="EEECE1" w:themeColor="background2"/>
                              </w:rPr>
                            </w:pPr>
                            <w:r>
                              <w:rPr>
                                <w:color w:val="EEECE1" w:themeColor="background2"/>
                              </w:rPr>
                              <w:t>ORDS DEV/TST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10474" id="Rectangle 378" o:spid="_x0000_s1026" style="position:absolute;left:0;text-align:left;margin-left:149.7pt;margin-top:10.25pt;width:183.9pt;height:41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" fillcolor="#00b050" strokecolor="white [3201]" strokeweight="3pt">
                <v:shadow on="t" color="black" opacity="24903f" origin=",.5" offset="0,.55556mm"/>
                <v:textbox>
                  <w:txbxContent>
                    <w:p w14:paraId="450193A1" w14:textId="77777777" w:rsidR="00064D21" w:rsidRPr="00E63EA9" w:rsidRDefault="00793A03" w:rsidP="00064D21">
                      <w:pPr>
                        <w:jc w:val="center"/>
                        <w:rPr>
                          <w:color w:val="EEECE1" w:themeColor="background2"/>
                        </w:rPr>
                      </w:pPr>
                      <w:r>
                        <w:rPr>
                          <w:color w:val="EEECE1" w:themeColor="background2"/>
                        </w:rPr>
                        <w:t>ORDS DEV/TST</w:t>
                      </w:r>
                    </w:p>
                  </w:txbxContent>
                </v:textbox>
              </v:rect>
            </w:pict>
          </mc:Fallback>
        </mc:AlternateContent>
      </w:r>
    </w:p>
    <w:p w14:paraId="0484AC5D" w14:textId="77777777" w:rsidR="00F00EE7" w:rsidRPr="00F00EE7" w:rsidRDefault="00F00EE7" w:rsidP="00F00EE7"/>
    <w:p w14:paraId="70D50FE6" w14:textId="77777777" w:rsidR="00F00EE7" w:rsidRPr="00F00EE7" w:rsidRDefault="00F00EE7" w:rsidP="00F00EE7"/>
    <w:p w14:paraId="38CFD986" w14:textId="6FFF11F9" w:rsidR="00F00EE7" w:rsidRPr="00F00EE7" w:rsidRDefault="00F00EE7" w:rsidP="00F00EE7"/>
    <w:p w14:paraId="18D8C3F9" w14:textId="729BCBFB" w:rsidR="00F00EE7" w:rsidRPr="00F00EE7" w:rsidRDefault="00F00EE7" w:rsidP="00F00EE7"/>
    <w:p w14:paraId="4EE2D636" w14:textId="5DED6048" w:rsidR="00F00EE7" w:rsidRPr="00F00EE7" w:rsidRDefault="00EA378F" w:rsidP="00F00EE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CE1DB" wp14:editId="7C6D3D1F">
                <wp:simplePos x="0" y="0"/>
                <wp:positionH relativeFrom="column">
                  <wp:posOffset>260985</wp:posOffset>
                </wp:positionH>
                <wp:positionV relativeFrom="paragraph">
                  <wp:posOffset>34290</wp:posOffset>
                </wp:positionV>
                <wp:extent cx="1224280" cy="1256030"/>
                <wp:effectExtent l="38100" t="0" r="13970" b="5842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256030"/>
                          <a:chOff x="-2201493" y="-144130"/>
                          <a:chExt cx="1397887" cy="1414388"/>
                        </a:xfrm>
                      </wpg:grpSpPr>
                      <wps:wsp>
                        <wps:cNvPr id="371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-2201493" y="-144130"/>
                            <a:ext cx="1397887" cy="14143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981E5" w14:textId="77777777" w:rsidR="00064D21" w:rsidRDefault="00064D21" w:rsidP="00064D21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rl</w:t>
                              </w:r>
                              <w:r w:rsidR="007D2BF5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mstd</w:t>
                              </w:r>
                            </w:p>
                            <w:p w14:paraId="77292819" w14:textId="77777777" w:rsidR="007D2BF5" w:rsidRPr="002317A6" w:rsidRDefault="007D2BF5" w:rsidP="00064D21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lowchart: Magnetic Disk 374"/>
                        <wps:cNvSpPr/>
                        <wps:spPr>
                          <a:xfrm>
                            <a:off x="-2201152" y="308393"/>
                            <a:ext cx="942974" cy="532230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etal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DAC4E" w14:textId="77777777" w:rsidR="00064D21" w:rsidRPr="00382AD6" w:rsidRDefault="007D2BF5" w:rsidP="00064D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CMS (DEV TS*)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CE1DB" id="Group 370" o:spid="_x0000_s1027" style="position:absolute;margin-left:20.55pt;margin-top:2.7pt;width:96.4pt;height:98.9pt;z-index:251659264;mso-width-relative:margin;mso-height-relative:margin" coordorigin="-22014,-1441" coordsize="13978,1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">
                <v:shape id="tower" o:spid="_x0000_s1028" style="position:absolute;left:-22014;top:-1441;width:13978;height:14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<v:stroke joinstyle="miter"/>
                  <v:formulas/>
                  <v:path o:extrusionok="f" o:connecttype="custom" o:connectlocs="0,143010;431274,0;698944,0;1397887,0;1397887,762787;1397887,1271378;981498,1414388;684059,1414388;0,1414388;0,754864" o:connectangles="0,0,0,0,0,0,0,0,0,0" textboxrect="459,22540,21485,27000"/>
                  <o:lock v:ext="edit" verticies="t"/>
                  <v:textbox>
                    <w:txbxContent>
                      <w:p w14:paraId="76E981E5" w14:textId="77777777" w:rsidR="00064D21" w:rsidRDefault="00064D21" w:rsidP="00064D21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rl</w:t>
                        </w:r>
                        <w:r w:rsidR="007D2BF5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mstd</w:t>
                        </w:r>
                      </w:p>
                      <w:p w14:paraId="77292819" w14:textId="77777777" w:rsidR="007D2BF5" w:rsidRPr="002317A6" w:rsidRDefault="007D2BF5" w:rsidP="00064D21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4" o:spid="_x0000_s1029" type="#_x0000_t132" style="position:absolute;left:-22011;top:3083;width:9430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" fillcolor="red" stroked="f" strokeweight="2pt">
                  <v:textbox>
                    <w:txbxContent>
                      <w:p w14:paraId="33ADAC4E" w14:textId="77777777" w:rsidR="00064D21" w:rsidRPr="00382AD6" w:rsidRDefault="007D2BF5" w:rsidP="00064D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CMS (DEV TS*)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B3A9C6E" wp14:editId="6CAD9C49">
                <wp:simplePos x="0" y="0"/>
                <wp:positionH relativeFrom="column">
                  <wp:posOffset>4017645</wp:posOffset>
                </wp:positionH>
                <wp:positionV relativeFrom="paragraph">
                  <wp:posOffset>301625</wp:posOffset>
                </wp:positionV>
                <wp:extent cx="1270000" cy="1224280"/>
                <wp:effectExtent l="38100" t="0" r="25400" b="520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224280"/>
                          <a:chOff x="-2201493" y="-144130"/>
                          <a:chExt cx="1397887" cy="1414388"/>
                        </a:xfrm>
                      </wpg:grpSpPr>
                      <wps:wsp>
                        <wps:cNvPr id="4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-2201493" y="-144130"/>
                            <a:ext cx="1397887" cy="14143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97B0B" w14:textId="77777777" w:rsidR="007D2BF5" w:rsidRDefault="007D2BF5" w:rsidP="007D2BF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rlomstd</w:t>
                              </w:r>
                            </w:p>
                            <w:p w14:paraId="24423C06" w14:textId="77777777" w:rsidR="007D2BF5" w:rsidRPr="002317A6" w:rsidRDefault="007D2BF5" w:rsidP="007D2BF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-2201152" y="308393"/>
                            <a:ext cx="942974" cy="532230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etal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21DA8" w14:textId="77777777" w:rsidR="007D2BF5" w:rsidRPr="00382AD6" w:rsidRDefault="007D2BF5" w:rsidP="007D2B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OMS (DEV TS*)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A9C6E" id="Group 3" o:spid="_x0000_s1030" style="position:absolute;margin-left:316.35pt;margin-top:23.75pt;width:100pt;height:96.4pt;z-index:251654144;mso-width-relative:margin;mso-height-relative:margin" coordorigin="-22014,-1441" coordsize="13978,1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">
                <v:shape id="tower" o:spid="_x0000_s1031" style="position:absolute;left:-22014;top:-1441;width:13978;height:14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<v:stroke joinstyle="miter"/>
                  <v:formulas/>
                  <v:path o:extrusionok="f" o:connecttype="custom" o:connectlocs="0,143010;431274,0;698944,0;1397887,0;1397887,762787;1397887,1271378;981498,1414388;684059,1414388;0,1414388;0,754864" o:connectangles="0,0,0,0,0,0,0,0,0,0" textboxrect="459,22540,21485,27000"/>
                  <o:lock v:ext="edit" verticies="t"/>
                  <v:textbox>
                    <w:txbxContent>
                      <w:p w14:paraId="3B897B0B" w14:textId="77777777" w:rsidR="007D2BF5" w:rsidRDefault="007D2BF5" w:rsidP="007D2BF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rlomstd</w:t>
                        </w:r>
                      </w:p>
                      <w:p w14:paraId="24423C06" w14:textId="77777777" w:rsidR="007D2BF5" w:rsidRPr="002317A6" w:rsidRDefault="007D2BF5" w:rsidP="007D2BF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Magnetic Disk 5" o:spid="_x0000_s1032" type="#_x0000_t132" style="position:absolute;left:-22011;top:3083;width:9430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" fillcolor="red" stroked="f" strokeweight="2pt">
                  <v:textbox>
                    <w:txbxContent>
                      <w:p w14:paraId="1A721DA8" w14:textId="77777777" w:rsidR="007D2BF5" w:rsidRPr="00382AD6" w:rsidRDefault="007D2BF5" w:rsidP="007D2B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OMS (DEV TS*)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40BCA4" w14:textId="6E5AC9A0" w:rsidR="00F00EE7" w:rsidRPr="00F00EE7" w:rsidRDefault="00F00EE7" w:rsidP="00F00EE7"/>
    <w:p w14:paraId="2191D66B" w14:textId="7686CBC0" w:rsidR="00BE0244" w:rsidRDefault="003A57C2" w:rsidP="00F00E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3822E" wp14:editId="77CB85BA">
                <wp:simplePos x="0" y="0"/>
                <wp:positionH relativeFrom="column">
                  <wp:posOffset>970059</wp:posOffset>
                </wp:positionH>
                <wp:positionV relativeFrom="paragraph">
                  <wp:posOffset>213774</wp:posOffset>
                </wp:positionV>
                <wp:extent cx="1103319" cy="1431235"/>
                <wp:effectExtent l="38100" t="38100" r="2095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3319" cy="1431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52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6.4pt;margin-top:16.85pt;width:86.9pt;height:112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72DB7DA4" w14:textId="7992CB04" w:rsidR="00BE0244" w:rsidRDefault="003A57C2" w:rsidP="00F00EE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1713EF8" wp14:editId="32AE5726">
                <wp:simplePos x="0" y="0"/>
                <wp:positionH relativeFrom="column">
                  <wp:posOffset>1995805</wp:posOffset>
                </wp:positionH>
                <wp:positionV relativeFrom="paragraph">
                  <wp:posOffset>271780</wp:posOffset>
                </wp:positionV>
                <wp:extent cx="1335820" cy="1701579"/>
                <wp:effectExtent l="0" t="0" r="17145" b="51435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820" cy="1701579"/>
                          <a:chOff x="-2715268" y="-489005"/>
                          <a:chExt cx="1657350" cy="2115896"/>
                        </a:xfrm>
                      </wpg:grpSpPr>
                      <wps:wsp>
                        <wps:cNvPr id="366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-2715268" y="-489005"/>
                            <a:ext cx="1657350" cy="211589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9ECC1" w14:textId="77777777" w:rsidR="00064D21" w:rsidRPr="00724687" w:rsidRDefault="00064D21" w:rsidP="00064D21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 xml:space="preserve">Application 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server (</w:t>
                              </w:r>
                              <w:r w:rsidR="00F55FBD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AWS</w:t>
                              </w:r>
                              <w:r w:rsidRPr="002317A6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-2619139" y="115500"/>
                            <a:ext cx="943155" cy="1055270"/>
                            <a:chOff x="-2377001" y="-619090"/>
                            <a:chExt cx="828833" cy="1227559"/>
                          </a:xfrm>
                        </wpg:grpSpPr>
                        <wps:wsp>
                          <wps:cNvPr id="368" name="Flowchart: Magnetic Disk 368"/>
                          <wps:cNvSpPr/>
                          <wps:spPr>
                            <a:xfrm>
                              <a:off x="-2376843" y="-10656"/>
                              <a:ext cx="828675" cy="6191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  <a:reflection blurRad="6350" stA="50000" endA="300" endPos="55500" dist="50800" dir="5400000" sy="-100000" algn="bl" rotWithShape="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42B96" w14:textId="77777777" w:rsidR="00064D21" w:rsidRPr="00382AD6" w:rsidRDefault="00064D21" w:rsidP="00064D2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82AD6">
                                  <w:rPr>
                                    <w:sz w:val="16"/>
                                    <w:szCs w:val="16"/>
                                  </w:rPr>
                                  <w:t>ORDS 3.0.</w:t>
                                </w:r>
                                <w:r w:rsidR="00367715">
                                  <w:rPr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Flowchart: Magnetic Disk 369"/>
                          <wps:cNvSpPr/>
                          <wps:spPr>
                            <a:xfrm>
                              <a:off x="-2377001" y="-619090"/>
                              <a:ext cx="828675" cy="6191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  <a:reflection blurRad="6350" stA="50000" endA="300" endPos="55500" dist="50800" dir="5400000" sy="-100000" algn="bl" rotWithShape="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A1E34" w14:textId="77777777" w:rsidR="00064D21" w:rsidRPr="00382AD6" w:rsidRDefault="00064D21" w:rsidP="00064D2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82AD6">
                                  <w:rPr>
                                    <w:sz w:val="16"/>
                                    <w:szCs w:val="16"/>
                                  </w:rPr>
                                  <w:t>Tomcat</w:t>
                                </w:r>
                                <w:r w:rsidR="00367715">
                                  <w:rPr>
                                    <w:sz w:val="16"/>
                                    <w:szCs w:val="16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13EF8" id="Group 365" o:spid="_x0000_s1033" style="position:absolute;margin-left:157.15pt;margin-top:21.4pt;width:105.2pt;height:134pt;z-index:251651072;mso-width-relative:margin;mso-height-relative:margin" coordorigin="-27152,-4890" coordsize="16573,21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">
                <v:shape id="tower" o:spid="_x0000_s1034" style="position:absolute;left:-27152;top:-4890;width:16573;height:2115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<v:stroke joinstyle="miter"/>
                  <v:formulas/>
                  <v:path o:extrusionok="f" o:connecttype="custom" o:connectlocs="0,213941;511323,0;828675,0;1657350,0;1657350,1141114;1657350,1901955;1163675,2115896;811027,2115896;0,2115896;0,1129262" o:connectangles="0,0,0,0,0,0,0,0,0,0" textboxrect="459,22540,21485,27000"/>
                  <o:lock v:ext="edit" verticies="t"/>
                  <v:textbox>
                    <w:txbxContent>
                      <w:p w14:paraId="3689ECC1" w14:textId="77777777" w:rsidR="00064D21" w:rsidRPr="00724687" w:rsidRDefault="00064D21" w:rsidP="00064D21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 xml:space="preserve">Application 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server (</w:t>
                        </w:r>
                        <w:r w:rsidR="00F55FBD">
                          <w:rPr>
                            <w:color w:val="FF0000"/>
                            <w:sz w:val="16"/>
                            <w:szCs w:val="16"/>
                          </w:rPr>
                          <w:t>AWS</w:t>
                        </w:r>
                        <w:r w:rsidRPr="002317A6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group id="Group 367" o:spid="_x0000_s1035" style="position:absolute;left:-26191;top:1155;width:9432;height:10552" coordorigin="-23770,-6190" coordsize="8288,1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lowchart: Magnetic Disk 368" o:spid="_x0000_s1036" type="#_x0000_t132" style="position:absolute;left:-23768;top:-106;width:828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" fillcolor="red" stroked="f" strokeweight="2pt">
                    <v:textbox>
                      <w:txbxContent>
                        <w:p w14:paraId="66742B96" w14:textId="77777777" w:rsidR="00064D21" w:rsidRPr="00382AD6" w:rsidRDefault="00064D21" w:rsidP="00064D21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2AD6">
                            <w:rPr>
                              <w:sz w:val="16"/>
                              <w:szCs w:val="16"/>
                            </w:rPr>
                            <w:t>ORDS 3.0.</w:t>
                          </w:r>
                          <w:r w:rsidR="00367715">
                            <w:rPr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  <v:shape id="Flowchart: Magnetic Disk 369" o:spid="_x0000_s1037" type="#_x0000_t132" style="position:absolute;left:-23770;top:-6190;width:828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" fillcolor="#00b050" stroked="f" strokeweight="2pt">
                    <v:textbox>
                      <w:txbxContent>
                        <w:p w14:paraId="042A1E34" w14:textId="77777777" w:rsidR="00064D21" w:rsidRPr="00382AD6" w:rsidRDefault="00064D21" w:rsidP="00064D2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2AD6">
                            <w:rPr>
                              <w:sz w:val="16"/>
                              <w:szCs w:val="16"/>
                            </w:rPr>
                            <w:t>Tomcat</w:t>
                          </w:r>
                          <w:r w:rsidR="00367715">
                            <w:rPr>
                              <w:sz w:val="16"/>
                              <w:szCs w:val="16"/>
                            </w:rPr>
                            <w:t xml:space="preserve"> 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1A5A0" wp14:editId="62D91074">
                <wp:simplePos x="0" y="0"/>
                <wp:positionH relativeFrom="column">
                  <wp:posOffset>2833032</wp:posOffset>
                </wp:positionH>
                <wp:positionV relativeFrom="paragraph">
                  <wp:posOffset>113196</wp:posOffset>
                </wp:positionV>
                <wp:extent cx="1253937" cy="1264257"/>
                <wp:effectExtent l="0" t="38100" r="6096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937" cy="126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ED5C" id="Straight Arrow Connector 14" o:spid="_x0000_s1026" type="#_x0000_t32" style="position:absolute;margin-left:223.05pt;margin-top:8.9pt;width:98.75pt;height:99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96FF450" w14:textId="7F23DB53" w:rsidR="00064D21" w:rsidRDefault="00064D21" w:rsidP="00F00EE7"/>
    <w:p w14:paraId="06FC8518" w14:textId="70F8D0ED" w:rsidR="00064D21" w:rsidRDefault="00064D21" w:rsidP="00F00EE7"/>
    <w:p w14:paraId="208AB001" w14:textId="626141BF" w:rsidR="00BE0244" w:rsidRDefault="00BE0244" w:rsidP="00F00EE7"/>
    <w:p w14:paraId="038ED861" w14:textId="3C96BAA9" w:rsidR="00064D21" w:rsidRDefault="003A57C2" w:rsidP="00F00E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3A7ED" wp14:editId="213558D1">
                <wp:simplePos x="0" y="0"/>
                <wp:positionH relativeFrom="column">
                  <wp:posOffset>2830664</wp:posOffset>
                </wp:positionH>
                <wp:positionV relativeFrom="paragraph">
                  <wp:posOffset>156789</wp:posOffset>
                </wp:positionV>
                <wp:extent cx="1097280" cy="1089853"/>
                <wp:effectExtent l="0" t="0" r="8382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089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6BB7" id="Straight Arrow Connector 17" o:spid="_x0000_s1026" type="#_x0000_t32" style="position:absolute;margin-left:222.9pt;margin-top:12.35pt;width:86.4pt;height:8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333C6" wp14:editId="752AAEB3">
                <wp:simplePos x="0" y="0"/>
                <wp:positionH relativeFrom="column">
                  <wp:posOffset>785453</wp:posOffset>
                </wp:positionH>
                <wp:positionV relativeFrom="paragraph">
                  <wp:posOffset>84620</wp:posOffset>
                </wp:positionV>
                <wp:extent cx="1287925" cy="1161497"/>
                <wp:effectExtent l="38100" t="0" r="2667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925" cy="1161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DF0DA" id="Straight Arrow Connector 16" o:spid="_x0000_s1026" type="#_x0000_t32" style="position:absolute;margin-left:61.85pt;margin-top:6.65pt;width:101.4pt;height:91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1A0FB5B1" w14:textId="7B799569" w:rsidR="00064D21" w:rsidRDefault="00EA378F" w:rsidP="00F00EE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8B00E46" wp14:editId="0AE404DE">
                <wp:simplePos x="0" y="0"/>
                <wp:positionH relativeFrom="column">
                  <wp:posOffset>3926537</wp:posOffset>
                </wp:positionH>
                <wp:positionV relativeFrom="paragraph">
                  <wp:posOffset>293260</wp:posOffset>
                </wp:positionV>
                <wp:extent cx="1270000" cy="1303655"/>
                <wp:effectExtent l="38100" t="0" r="25400" b="488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303655"/>
                          <a:chOff x="-2201493" y="-144130"/>
                          <a:chExt cx="1397887" cy="1414388"/>
                        </a:xfrm>
                      </wpg:grpSpPr>
                      <wps:wsp>
                        <wps:cNvPr id="7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-2201493" y="-144130"/>
                            <a:ext cx="1397887" cy="14143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8B65A" w14:textId="77777777" w:rsidR="007D2BF5" w:rsidRDefault="007D2BF5" w:rsidP="007D2BF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rlwmstd</w:t>
                              </w:r>
                            </w:p>
                            <w:p w14:paraId="7AC878A7" w14:textId="77777777" w:rsidR="007D2BF5" w:rsidRPr="002317A6" w:rsidRDefault="007D2BF5" w:rsidP="007D2BF5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lowchart: Magnetic Disk 8"/>
                        <wps:cNvSpPr/>
                        <wps:spPr>
                          <a:xfrm>
                            <a:off x="-2201152" y="308393"/>
                            <a:ext cx="942974" cy="552945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etal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8F181" w14:textId="77777777" w:rsidR="007D2BF5" w:rsidRPr="00382AD6" w:rsidRDefault="007D2BF5" w:rsidP="007D2BF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WMS (DEV TS*)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00E46" id="Group 6" o:spid="_x0000_s1038" style="position:absolute;margin-left:309.2pt;margin-top:23.1pt;width:100pt;height:102.65pt;z-index:251655168;mso-width-relative:margin;mso-height-relative:margin" coordorigin="-22014,-1441" coordsize="13978,1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">
                <v:shape id="tower" o:spid="_x0000_s1039" style="position:absolute;left:-22014;top:-1441;width:13978;height:14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<v:stroke joinstyle="miter"/>
                  <v:formulas/>
                  <v:path o:extrusionok="f" o:connecttype="custom" o:connectlocs="0,143010;431274,0;698944,0;1397887,0;1397887,762787;1397887,1271378;981498,1414388;684059,1414388;0,1414388;0,754864" o:connectangles="0,0,0,0,0,0,0,0,0,0" textboxrect="459,22540,21485,27000"/>
                  <o:lock v:ext="edit" verticies="t"/>
                  <v:textbox>
                    <w:txbxContent>
                      <w:p w14:paraId="3F88B65A" w14:textId="77777777" w:rsidR="007D2BF5" w:rsidRDefault="007D2BF5" w:rsidP="007D2BF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rlwmstd</w:t>
                        </w:r>
                      </w:p>
                      <w:p w14:paraId="7AC878A7" w14:textId="77777777" w:rsidR="007D2BF5" w:rsidRPr="002317A6" w:rsidRDefault="007D2BF5" w:rsidP="007D2BF5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Magnetic Disk 8" o:spid="_x0000_s1040" type="#_x0000_t132" style="position:absolute;left:-22011;top:3083;width:9430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" fillcolor="red" stroked="f" strokeweight="2pt">
                  <v:textbox>
                    <w:txbxContent>
                      <w:p w14:paraId="0B98F181" w14:textId="77777777" w:rsidR="007D2BF5" w:rsidRPr="00382AD6" w:rsidRDefault="007D2BF5" w:rsidP="007D2BF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WMS (DEV TS*)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BA0078" w14:textId="7ACC7824" w:rsidR="00064D21" w:rsidRDefault="00EA378F" w:rsidP="00F00EE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848F49" wp14:editId="036130A9">
                <wp:simplePos x="0" y="0"/>
                <wp:positionH relativeFrom="column">
                  <wp:posOffset>-71120</wp:posOffset>
                </wp:positionH>
                <wp:positionV relativeFrom="paragraph">
                  <wp:posOffset>101628</wp:posOffset>
                </wp:positionV>
                <wp:extent cx="1270000" cy="1303655"/>
                <wp:effectExtent l="38100" t="0" r="25400" b="488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303655"/>
                          <a:chOff x="-2201493" y="-144130"/>
                          <a:chExt cx="1397887" cy="1414388"/>
                        </a:xfrm>
                      </wpg:grpSpPr>
                      <wps:wsp>
                        <wps:cNvPr id="9" name="tower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-2201493" y="-144130"/>
                            <a:ext cx="1397887" cy="14143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184 h 21600"/>
                              <a:gd name="T2" fmla="*/ 6664 w 21600"/>
                              <a:gd name="T3" fmla="*/ 0 h 21600"/>
                              <a:gd name="T4" fmla="*/ 10800 w 21600"/>
                              <a:gd name="T5" fmla="*/ 0 h 21600"/>
                              <a:gd name="T6" fmla="*/ 21600 w 21600"/>
                              <a:gd name="T7" fmla="*/ 0 h 21600"/>
                              <a:gd name="T8" fmla="*/ 21600 w 21600"/>
                              <a:gd name="T9" fmla="*/ 11649 h 21600"/>
                              <a:gd name="T10" fmla="*/ 21600 w 21600"/>
                              <a:gd name="T11" fmla="*/ 19416 h 21600"/>
                              <a:gd name="T12" fmla="*/ 15166 w 21600"/>
                              <a:gd name="T13" fmla="*/ 21600 h 21600"/>
                              <a:gd name="T14" fmla="*/ 10570 w 21600"/>
                              <a:gd name="T15" fmla="*/ 21600 h 21600"/>
                              <a:gd name="T16" fmla="*/ 0 w 21600"/>
                              <a:gd name="T17" fmla="*/ 21600 h 21600"/>
                              <a:gd name="T18" fmla="*/ 0 w 21600"/>
                              <a:gd name="T19" fmla="*/ 11528 h 21600"/>
                              <a:gd name="T20" fmla="*/ 459 w 21600"/>
                              <a:gd name="T21" fmla="*/ 22540 h 21600"/>
                              <a:gd name="T22" fmla="*/ 21485 w 21600"/>
                              <a:gd name="T23" fmla="*/ 270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6664" y="0"/>
                                </a:lnTo>
                                <a:lnTo>
                                  <a:pt x="108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1649"/>
                                </a:lnTo>
                                <a:lnTo>
                                  <a:pt x="21600" y="19416"/>
                                </a:lnTo>
                                <a:lnTo>
                                  <a:pt x="15166" y="21600"/>
                                </a:lnTo>
                                <a:lnTo>
                                  <a:pt x="1057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11528"/>
                                </a:lnTo>
                                <a:lnTo>
                                  <a:pt x="0" y="218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2184"/>
                                </a:moveTo>
                                <a:lnTo>
                                  <a:pt x="0" y="2184"/>
                                </a:lnTo>
                                <a:lnTo>
                                  <a:pt x="14706" y="2184"/>
                                </a:lnTo>
                                <a:lnTo>
                                  <a:pt x="21600" y="0"/>
                                </a:lnTo>
                                <a:moveTo>
                                  <a:pt x="0" y="2184"/>
                                </a:moveTo>
                                <a:lnTo>
                                  <a:pt x="14706" y="2184"/>
                                </a:lnTo>
                                <a:lnTo>
                                  <a:pt x="14706" y="5339"/>
                                </a:lnTo>
                                <a:lnTo>
                                  <a:pt x="14706" y="17474"/>
                                </a:lnTo>
                                <a:lnTo>
                                  <a:pt x="14706" y="21600"/>
                                </a:lnTo>
                                <a:moveTo>
                                  <a:pt x="1149" y="3034"/>
                                </a:moveTo>
                                <a:lnTo>
                                  <a:pt x="13328" y="3034"/>
                                </a:lnTo>
                                <a:lnTo>
                                  <a:pt x="13328" y="3519"/>
                                </a:lnTo>
                                <a:lnTo>
                                  <a:pt x="1149" y="3519"/>
                                </a:lnTo>
                                <a:lnTo>
                                  <a:pt x="1149" y="3034"/>
                                </a:lnTo>
                                <a:moveTo>
                                  <a:pt x="1149" y="4490"/>
                                </a:moveTo>
                                <a:lnTo>
                                  <a:pt x="13328" y="4490"/>
                                </a:lnTo>
                                <a:lnTo>
                                  <a:pt x="13328" y="4854"/>
                                </a:lnTo>
                                <a:lnTo>
                                  <a:pt x="1149" y="4854"/>
                                </a:lnTo>
                                <a:lnTo>
                                  <a:pt x="1149" y="4490"/>
                                </a:lnTo>
                                <a:moveTo>
                                  <a:pt x="1149" y="5946"/>
                                </a:moveTo>
                                <a:lnTo>
                                  <a:pt x="13328" y="5946"/>
                                </a:lnTo>
                                <a:lnTo>
                                  <a:pt x="13328" y="6310"/>
                                </a:lnTo>
                                <a:lnTo>
                                  <a:pt x="1149" y="6310"/>
                                </a:lnTo>
                                <a:lnTo>
                                  <a:pt x="1149" y="59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0FA87" w14:textId="190919EB" w:rsidR="00EA378F" w:rsidRDefault="00EA378F" w:rsidP="00EA378F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rl</w:t>
                              </w:r>
                              <w:r w:rsidR="00137BC0"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dwh</w:t>
                              </w:r>
                              <w:r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  <w:t>td</w:t>
                              </w:r>
                            </w:p>
                            <w:p w14:paraId="1047E2D7" w14:textId="77777777" w:rsidR="00EA378F" w:rsidRPr="002317A6" w:rsidRDefault="00EA378F" w:rsidP="00EA378F">
                              <w:pPr>
                                <w:spacing w:before="20" w:after="20"/>
                                <w:jc w:val="center"/>
                                <w:rPr>
                                  <w:color w:val="215868" w:themeColor="accent5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-2201152" y="308393"/>
                            <a:ext cx="942974" cy="552945"/>
                          </a:xfrm>
                          <a:prstGeom prst="flowChartMagneticDisk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etal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1583A" w14:textId="0D3405EB" w:rsidR="00EA378F" w:rsidRPr="00382AD6" w:rsidRDefault="00EA378F" w:rsidP="00EA378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DWH (DEV TS*)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48F49" id="Group 2" o:spid="_x0000_s1041" style="position:absolute;margin-left:-5.6pt;margin-top:8pt;width:100pt;height:102.65pt;z-index:251663360;mso-width-relative:margin;mso-height-relative:margin" coordorigin="-22014,-1441" coordsize="13978,1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">
                <v:shape id="tower" o:spid="_x0000_s1042" style="position:absolute;left:-22014;top:-1441;width:13978;height:14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" adj="-11796480,,5400" path="m,2184l6664,r4136,l21600,r,11649l21600,19416r-6434,2184l10570,21600,,21600,,11528,,2184xem,2184r,l14706,2184,21600,m,2184r14706,l14706,5339r,12135l14706,21600m1149,3034r12179,l13328,3519r-12179,l1149,3034t,1456l13328,4490r,364l1149,4854r,-364m1149,5946r12179,l13328,6310r-12179,l1149,5946e" filled="f">
                  <v:stroke joinstyle="miter"/>
                  <v:formulas/>
                  <v:path o:extrusionok="f" o:connecttype="custom" o:connectlocs="0,143010;431274,0;698944,0;1397887,0;1397887,762787;1397887,1271378;981498,1414388;684059,1414388;0,1414388;0,754864" o:connectangles="0,0,0,0,0,0,0,0,0,0" textboxrect="459,22540,21485,27000"/>
                  <o:lock v:ext="edit" verticies="t"/>
                  <v:textbox>
                    <w:txbxContent>
                      <w:p w14:paraId="3370FA87" w14:textId="190919EB" w:rsidR="00EA378F" w:rsidRDefault="00EA378F" w:rsidP="00EA378F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rl</w:t>
                        </w:r>
                        <w:r w:rsidR="00137BC0"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dwh</w:t>
                        </w:r>
                        <w:r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  <w:t>td</w:t>
                        </w:r>
                      </w:p>
                      <w:p w14:paraId="1047E2D7" w14:textId="77777777" w:rsidR="00EA378F" w:rsidRPr="002317A6" w:rsidRDefault="00EA378F" w:rsidP="00EA378F">
                        <w:pPr>
                          <w:spacing w:before="20" w:after="20"/>
                          <w:jc w:val="center"/>
                          <w:rPr>
                            <w:color w:val="215868" w:themeColor="accent5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Magnetic Disk 11" o:spid="_x0000_s1043" type="#_x0000_t132" style="position:absolute;left:-22011;top:3083;width:9430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" fillcolor="red" stroked="f" strokeweight="2pt">
                  <v:textbox>
                    <w:txbxContent>
                      <w:p w14:paraId="1D81583A" w14:textId="0D3405EB" w:rsidR="00EA378F" w:rsidRPr="00382AD6" w:rsidRDefault="00EA378F" w:rsidP="00EA378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DWH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(DEV TS*)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B0EC22" w14:textId="1D76DA28" w:rsidR="00064D21" w:rsidRDefault="00064D21" w:rsidP="00F00EE7"/>
    <w:p w14:paraId="4F5FCDCF" w14:textId="09F7999B" w:rsidR="00064D21" w:rsidRDefault="00064D21" w:rsidP="00F00EE7"/>
    <w:p w14:paraId="296768E6" w14:textId="77777777" w:rsidR="00064D21" w:rsidRDefault="00064D21" w:rsidP="00F00EE7"/>
    <w:p w14:paraId="7F300C34" w14:textId="77777777" w:rsidR="0076101D" w:rsidRDefault="0076101D" w:rsidP="00B26A7E">
      <w:pPr>
        <w:rPr>
          <w:b/>
          <w:sz w:val="20"/>
          <w:szCs w:val="20"/>
        </w:rPr>
      </w:pPr>
    </w:p>
    <w:p w14:paraId="7151201F" w14:textId="77777777" w:rsidR="007D2BF5" w:rsidRDefault="007D2BF5" w:rsidP="00B26A7E">
      <w:pPr>
        <w:rPr>
          <w:b/>
          <w:sz w:val="20"/>
          <w:szCs w:val="20"/>
        </w:rPr>
      </w:pPr>
    </w:p>
    <w:p w14:paraId="504A4191" w14:textId="77777777" w:rsidR="007D2BF5" w:rsidRDefault="007D2BF5" w:rsidP="00B26A7E">
      <w:pPr>
        <w:rPr>
          <w:b/>
          <w:sz w:val="20"/>
          <w:szCs w:val="20"/>
        </w:rPr>
      </w:pPr>
    </w:p>
    <w:p w14:paraId="4BC23EB4" w14:textId="77777777" w:rsidR="007D2BF5" w:rsidRDefault="007D2BF5" w:rsidP="00B26A7E">
      <w:pPr>
        <w:rPr>
          <w:b/>
          <w:sz w:val="20"/>
          <w:szCs w:val="20"/>
        </w:rPr>
      </w:pPr>
    </w:p>
    <w:p w14:paraId="75EC4FDC" w14:textId="77777777" w:rsidR="007D2BF5" w:rsidRDefault="007D2BF5" w:rsidP="00B26A7E">
      <w:pPr>
        <w:rPr>
          <w:b/>
          <w:sz w:val="20"/>
          <w:szCs w:val="20"/>
        </w:rPr>
      </w:pPr>
    </w:p>
    <w:p w14:paraId="05C0AE46" w14:textId="77777777" w:rsidR="007D2BF5" w:rsidRDefault="007D2BF5" w:rsidP="00B26A7E">
      <w:pPr>
        <w:rPr>
          <w:b/>
          <w:sz w:val="20"/>
          <w:szCs w:val="20"/>
        </w:rPr>
      </w:pPr>
    </w:p>
    <w:p w14:paraId="4BEA76F1" w14:textId="77777777" w:rsidR="007D2BF5" w:rsidRDefault="007D2BF5" w:rsidP="00B26A7E">
      <w:pPr>
        <w:rPr>
          <w:b/>
          <w:sz w:val="20"/>
          <w:szCs w:val="20"/>
        </w:rPr>
      </w:pPr>
    </w:p>
    <w:p w14:paraId="7CE1C846" w14:textId="77777777" w:rsidR="007D2BF5" w:rsidRDefault="007D2BF5" w:rsidP="00B26A7E">
      <w:pPr>
        <w:rPr>
          <w:b/>
          <w:sz w:val="20"/>
          <w:szCs w:val="20"/>
        </w:rPr>
      </w:pPr>
    </w:p>
    <w:p w14:paraId="7CCD25A1" w14:textId="77777777" w:rsidR="007D2BF5" w:rsidRDefault="007D2BF5" w:rsidP="00B26A7E">
      <w:pPr>
        <w:rPr>
          <w:b/>
          <w:sz w:val="20"/>
          <w:szCs w:val="20"/>
        </w:rPr>
      </w:pPr>
    </w:p>
    <w:p w14:paraId="65298999" w14:textId="77777777" w:rsidR="005A13D0" w:rsidRDefault="005A13D0" w:rsidP="00DE47B0">
      <w:pPr>
        <w:pStyle w:val="Heading2"/>
        <w:numPr>
          <w:ilvl w:val="0"/>
          <w:numId w:val="2"/>
        </w:numPr>
        <w:rPr>
          <w:sz w:val="22"/>
          <w:szCs w:val="22"/>
        </w:rPr>
      </w:pPr>
      <w:r w:rsidRPr="00A204A9">
        <w:rPr>
          <w:sz w:val="22"/>
          <w:szCs w:val="22"/>
        </w:rPr>
        <w:lastRenderedPageBreak/>
        <w:t xml:space="preserve">ORDS </w:t>
      </w:r>
      <w:r w:rsidR="00D70E47">
        <w:rPr>
          <w:sz w:val="22"/>
          <w:szCs w:val="22"/>
        </w:rPr>
        <w:t>pre-</w:t>
      </w:r>
      <w:r w:rsidRPr="00A204A9">
        <w:rPr>
          <w:sz w:val="22"/>
          <w:szCs w:val="22"/>
        </w:rPr>
        <w:t>Installation</w:t>
      </w:r>
      <w:r w:rsidR="00D70E47">
        <w:rPr>
          <w:sz w:val="22"/>
          <w:szCs w:val="22"/>
        </w:rPr>
        <w:t>.</w:t>
      </w:r>
    </w:p>
    <w:p w14:paraId="05909305" w14:textId="77777777" w:rsidR="006B6FEA" w:rsidRDefault="005A13D0" w:rsidP="005A13D0">
      <w:pPr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Download </w:t>
      </w:r>
      <w:r w:rsidR="00DE47B0">
        <w:rPr>
          <w:rFonts w:ascii="Arial" w:hAnsi="Arial" w:cs="Arial"/>
          <w:sz w:val="20"/>
          <w:szCs w:val="20"/>
        </w:rPr>
        <w:t>“</w:t>
      </w:r>
      <w:r w:rsidR="006B6FEA">
        <w:rPr>
          <w:rFonts w:ascii="Arial" w:hAnsi="Arial" w:cs="Arial"/>
          <w:sz w:val="20"/>
          <w:szCs w:val="20"/>
        </w:rPr>
        <w:t>Oracle REST Data Services 3.0.9</w:t>
      </w:r>
      <w:r w:rsidR="00DE47B0">
        <w:rPr>
          <w:rFonts w:ascii="Arial" w:hAnsi="Arial" w:cs="Arial"/>
          <w:sz w:val="20"/>
          <w:szCs w:val="20"/>
        </w:rPr>
        <w:t>”</w:t>
      </w:r>
      <w:r w:rsidRPr="005A13D0">
        <w:rPr>
          <w:rFonts w:ascii="Arial" w:hAnsi="Arial" w:cs="Arial"/>
          <w:sz w:val="20"/>
          <w:szCs w:val="20"/>
        </w:rPr>
        <w:t xml:space="preserve"> from the Oracle REST Data Services download page</w:t>
      </w:r>
      <w:r w:rsidR="00070990">
        <w:rPr>
          <w:rFonts w:ascii="Arial" w:hAnsi="Arial" w:cs="Arial"/>
          <w:sz w:val="20"/>
          <w:szCs w:val="20"/>
        </w:rPr>
        <w:t xml:space="preserve"> to a server having connectivity to all target databases.</w:t>
      </w:r>
      <w:r w:rsidRPr="005A13D0">
        <w:rPr>
          <w:rFonts w:ascii="Arial" w:hAnsi="Arial" w:cs="Arial"/>
          <w:sz w:val="20"/>
          <w:szCs w:val="20"/>
        </w:rPr>
        <w:t xml:space="preserve"> </w:t>
      </w:r>
      <w:r w:rsidR="00394F13">
        <w:rPr>
          <w:rFonts w:ascii="Arial" w:hAnsi="Arial" w:cs="Arial"/>
          <w:sz w:val="20"/>
          <w:szCs w:val="20"/>
        </w:rPr>
        <w:t>(Installation process creates JDBC connection to database)</w:t>
      </w:r>
    </w:p>
    <w:p w14:paraId="1664D187" w14:textId="77777777" w:rsidR="005A13D0" w:rsidRPr="005A13D0" w:rsidRDefault="005A13D0" w:rsidP="005A13D0">
      <w:pPr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A13D0">
          <w:rPr>
            <w:rStyle w:val="Hyperlink"/>
            <w:rFonts w:ascii="Arial" w:hAnsi="Arial" w:cs="Arial"/>
            <w:sz w:val="20"/>
            <w:szCs w:val="20"/>
          </w:rPr>
          <w:t>http://www.oracle.com/technetwork/developer-tools/rest-data-services/downloads/index.html</w:t>
        </w:r>
      </w:hyperlink>
    </w:p>
    <w:p w14:paraId="34C6F00D" w14:textId="77777777" w:rsidR="005A13D0" w:rsidRDefault="005A13D0" w:rsidP="005A13D0">
      <w:pPr>
        <w:rPr>
          <w:rFonts w:ascii="Arial" w:hAnsi="Arial" w:cs="Arial"/>
          <w:color w:val="0070C0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Unzip the downloaded zip file into a base directory: </w:t>
      </w:r>
      <w:r w:rsidRPr="00C6785A">
        <w:rPr>
          <w:rFonts w:ascii="Arial" w:hAnsi="Arial" w:cs="Arial"/>
          <w:i/>
          <w:color w:val="0070C0"/>
          <w:sz w:val="16"/>
          <w:szCs w:val="16"/>
        </w:rPr>
        <w:t>(</w:t>
      </w:r>
      <w:r w:rsidR="00547076" w:rsidRPr="00C6785A">
        <w:rPr>
          <w:rFonts w:ascii="Arial" w:hAnsi="Arial" w:cs="Arial"/>
          <w:i/>
          <w:color w:val="0070C0"/>
          <w:sz w:val="16"/>
          <w:szCs w:val="16"/>
        </w:rPr>
        <w:t xml:space="preserve">e.g </w:t>
      </w:r>
      <w:r w:rsidR="00EB4D78" w:rsidRPr="00C6785A">
        <w:rPr>
          <w:rFonts w:ascii="Arial" w:hAnsi="Arial" w:cs="Arial"/>
          <w:i/>
          <w:color w:val="0070C0"/>
          <w:sz w:val="16"/>
          <w:szCs w:val="16"/>
        </w:rPr>
        <w:t>/apps/software/oracle/ora</w:t>
      </w:r>
      <w:r w:rsidRPr="00C6785A">
        <w:rPr>
          <w:rFonts w:ascii="Arial" w:hAnsi="Arial" w:cs="Arial"/>
          <w:i/>
          <w:color w:val="0070C0"/>
          <w:sz w:val="16"/>
          <w:szCs w:val="16"/>
        </w:rPr>
        <w:t>)</w:t>
      </w:r>
    </w:p>
    <w:p w14:paraId="4EF3EB8D" w14:textId="6A3C6191" w:rsidR="00C6785A" w:rsidRPr="00C6785A" w:rsidRDefault="00C6785A" w:rsidP="00C6785A">
      <w:pPr>
        <w:rPr>
          <w:rFonts w:ascii="Arial" w:hAnsi="Arial" w:cs="Arial"/>
          <w:sz w:val="20"/>
          <w:szCs w:val="20"/>
        </w:rPr>
      </w:pPr>
      <w:r w:rsidRPr="00C6785A">
        <w:rPr>
          <w:rFonts w:ascii="Arial" w:hAnsi="Arial" w:cs="Arial"/>
          <w:sz w:val="20"/>
          <w:szCs w:val="20"/>
        </w:rPr>
        <w:t xml:space="preserve">Change directory to </w:t>
      </w:r>
      <w:r>
        <w:rPr>
          <w:rFonts w:ascii="Arial" w:hAnsi="Arial" w:cs="Arial"/>
          <w:sz w:val="20"/>
          <w:szCs w:val="20"/>
        </w:rPr>
        <w:t>the uncompressed folde</w:t>
      </w:r>
      <w:r w:rsidR="003D40B7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: </w:t>
      </w:r>
      <w:r w:rsidR="001B62AA">
        <w:rPr>
          <w:rFonts w:ascii="Arial" w:hAnsi="Arial" w:cs="Arial"/>
          <w:i/>
          <w:color w:val="0070C0"/>
          <w:sz w:val="16"/>
          <w:szCs w:val="16"/>
        </w:rPr>
        <w:t>(c</w:t>
      </w:r>
      <w:r w:rsidRPr="00C6785A">
        <w:rPr>
          <w:rFonts w:ascii="Arial" w:hAnsi="Arial" w:cs="Arial"/>
          <w:i/>
          <w:color w:val="0070C0"/>
          <w:sz w:val="16"/>
          <w:szCs w:val="16"/>
        </w:rPr>
        <w:t>d ords.3.0.9.348.07.16</w:t>
      </w:r>
      <w:r>
        <w:rPr>
          <w:rFonts w:ascii="Arial" w:hAnsi="Arial" w:cs="Arial"/>
          <w:i/>
          <w:color w:val="0070C0"/>
          <w:sz w:val="16"/>
          <w:szCs w:val="16"/>
        </w:rPr>
        <w:t>)</w:t>
      </w:r>
    </w:p>
    <w:p w14:paraId="7EA06F56" w14:textId="77777777" w:rsidR="005A13D0" w:rsidRDefault="005A13D0" w:rsidP="005A13D0">
      <w:pPr>
        <w:rPr>
          <w:rFonts w:ascii="Arial" w:hAnsi="Arial" w:cs="Arial"/>
          <w:color w:val="0070C0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Create a new directory for storing the config files required for ORDS. </w:t>
      </w:r>
      <w:r w:rsidRPr="00C6785A">
        <w:rPr>
          <w:rFonts w:ascii="Arial" w:hAnsi="Arial" w:cs="Arial"/>
          <w:i/>
          <w:color w:val="0070C0"/>
          <w:sz w:val="16"/>
          <w:szCs w:val="16"/>
        </w:rPr>
        <w:t>(</w:t>
      </w:r>
      <w:r w:rsidR="00547076" w:rsidRPr="00C6785A">
        <w:rPr>
          <w:rFonts w:ascii="Arial" w:hAnsi="Arial" w:cs="Arial"/>
          <w:i/>
          <w:color w:val="0070C0"/>
          <w:sz w:val="16"/>
          <w:szCs w:val="16"/>
        </w:rPr>
        <w:t xml:space="preserve">e.g </w:t>
      </w:r>
      <w:r w:rsidR="00EC2152" w:rsidRPr="00C6785A">
        <w:rPr>
          <w:rFonts w:ascii="Arial" w:hAnsi="Arial" w:cs="Arial"/>
          <w:i/>
          <w:color w:val="0070C0"/>
          <w:sz w:val="16"/>
          <w:szCs w:val="16"/>
        </w:rPr>
        <w:t>/apps/software/oracle/ora/config</w:t>
      </w:r>
      <w:r w:rsidRPr="00C6785A">
        <w:rPr>
          <w:rFonts w:ascii="Arial" w:hAnsi="Arial" w:cs="Arial"/>
          <w:i/>
          <w:color w:val="0070C0"/>
          <w:sz w:val="16"/>
          <w:szCs w:val="16"/>
        </w:rPr>
        <w:t>)</w:t>
      </w:r>
    </w:p>
    <w:p w14:paraId="6BDC44C1" w14:textId="77777777" w:rsidR="00070990" w:rsidRDefault="00D70E47" w:rsidP="005A13D0">
      <w:pPr>
        <w:pStyle w:val="Heading2"/>
        <w:numPr>
          <w:ilvl w:val="0"/>
          <w:numId w:val="2"/>
        </w:numPr>
        <w:rPr>
          <w:sz w:val="22"/>
          <w:szCs w:val="22"/>
        </w:rPr>
      </w:pPr>
      <w:r w:rsidRPr="009B574D">
        <w:rPr>
          <w:sz w:val="22"/>
          <w:szCs w:val="22"/>
        </w:rPr>
        <w:t xml:space="preserve">ORDS </w:t>
      </w:r>
      <w:r w:rsidR="009B574D" w:rsidRPr="009B574D">
        <w:rPr>
          <w:sz w:val="22"/>
          <w:szCs w:val="22"/>
        </w:rPr>
        <w:t>Installation</w:t>
      </w:r>
      <w:r w:rsidR="009B574D">
        <w:rPr>
          <w:sz w:val="22"/>
          <w:szCs w:val="22"/>
        </w:rPr>
        <w:t>: Only to be followed for the f</w:t>
      </w:r>
      <w:r w:rsidR="00070990" w:rsidRPr="009B574D">
        <w:rPr>
          <w:sz w:val="22"/>
          <w:szCs w:val="22"/>
        </w:rPr>
        <w:t xml:space="preserve">irst database </w:t>
      </w:r>
      <w:r w:rsidR="009B574D" w:rsidRPr="009B574D">
        <w:rPr>
          <w:sz w:val="22"/>
          <w:szCs w:val="22"/>
        </w:rPr>
        <w:t>configuration:</w:t>
      </w:r>
      <w:r w:rsidR="00070990" w:rsidRPr="009B574D">
        <w:rPr>
          <w:sz w:val="22"/>
          <w:szCs w:val="22"/>
        </w:rPr>
        <w:t xml:space="preserve"> (e.g CMSDEV)</w:t>
      </w:r>
    </w:p>
    <w:p w14:paraId="7C468C88" w14:textId="77777777" w:rsidR="005A13D0" w:rsidRPr="00C63820" w:rsidRDefault="005A13D0" w:rsidP="005A13D0">
      <w:pPr>
        <w:rPr>
          <w:rFonts w:ascii="Arial" w:hAnsi="Arial" w:cs="Arial"/>
          <w:color w:val="00B050"/>
          <w:sz w:val="20"/>
          <w:szCs w:val="20"/>
        </w:rPr>
      </w:pPr>
      <w:r w:rsidRPr="00C63820">
        <w:rPr>
          <w:rFonts w:ascii="Arial" w:hAnsi="Arial" w:cs="Arial"/>
          <w:color w:val="00B050"/>
          <w:sz w:val="20"/>
          <w:szCs w:val="20"/>
        </w:rPr>
        <w:t xml:space="preserve">java -jar </w:t>
      </w:r>
      <w:r w:rsidR="006117E3" w:rsidRPr="00C63820">
        <w:rPr>
          <w:rFonts w:ascii="Arial" w:hAnsi="Arial" w:cs="Arial"/>
          <w:color w:val="00B050"/>
          <w:sz w:val="20"/>
          <w:szCs w:val="20"/>
        </w:rPr>
        <w:t>ords</w:t>
      </w:r>
      <w:r w:rsidRPr="00C63820">
        <w:rPr>
          <w:rFonts w:ascii="Arial" w:hAnsi="Arial" w:cs="Arial"/>
          <w:color w:val="00B050"/>
          <w:sz w:val="20"/>
          <w:szCs w:val="20"/>
        </w:rPr>
        <w:t>.war install advanced</w:t>
      </w:r>
    </w:p>
    <w:p w14:paraId="398A3751" w14:textId="77777777" w:rsidR="005A13D0" w:rsidRPr="00985890" w:rsidRDefault="005A13D0" w:rsidP="002F6545">
      <w:pPr>
        <w:spacing w:before="80" w:after="80"/>
        <w:rPr>
          <w:rFonts w:ascii="Arial" w:hAnsi="Arial" w:cs="Arial"/>
          <w:i/>
          <w:color w:val="E36C0A" w:themeColor="accent6" w:themeShade="BF"/>
          <w:sz w:val="16"/>
          <w:szCs w:val="16"/>
        </w:rPr>
      </w:pPr>
      <w:r w:rsidRPr="00985890">
        <w:rPr>
          <w:rFonts w:ascii="Arial" w:hAnsi="Arial" w:cs="Arial"/>
          <w:i/>
          <w:color w:val="E36C0A" w:themeColor="accent6" w:themeShade="BF"/>
          <w:sz w:val="16"/>
          <w:szCs w:val="16"/>
        </w:rPr>
        <w:t>This Oracle REST Data Services instance has not yet been configured.</w:t>
      </w:r>
    </w:p>
    <w:p w14:paraId="0678E649" w14:textId="77777777" w:rsidR="005A13D0" w:rsidRPr="00985890" w:rsidRDefault="005A13D0" w:rsidP="002F6545">
      <w:pPr>
        <w:spacing w:before="80" w:after="80"/>
        <w:rPr>
          <w:rFonts w:ascii="Arial" w:hAnsi="Arial" w:cs="Arial"/>
          <w:i/>
          <w:color w:val="E36C0A" w:themeColor="accent6" w:themeShade="BF"/>
          <w:sz w:val="16"/>
          <w:szCs w:val="16"/>
        </w:rPr>
      </w:pPr>
      <w:r w:rsidRPr="00985890">
        <w:rPr>
          <w:rFonts w:ascii="Arial" w:hAnsi="Arial" w:cs="Arial"/>
          <w:i/>
          <w:color w:val="E36C0A" w:themeColor="accent6" w:themeShade="BF"/>
          <w:sz w:val="16"/>
          <w:szCs w:val="16"/>
        </w:rPr>
        <w:t>Please complete the following prompts</w:t>
      </w:r>
    </w:p>
    <w:p w14:paraId="67273969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location to store configuration data: </w:t>
      </w:r>
      <w:r w:rsidR="00070990" w:rsidRPr="00C36FC4">
        <w:rPr>
          <w:rFonts w:ascii="Arial" w:hAnsi="Arial" w:cs="Arial"/>
          <w:color w:val="FF0000"/>
          <w:sz w:val="20"/>
          <w:szCs w:val="20"/>
        </w:rPr>
        <w:t>??</w:t>
      </w:r>
      <w:r w:rsidR="00070990">
        <w:rPr>
          <w:rFonts w:ascii="Arial" w:hAnsi="Arial" w:cs="Arial"/>
          <w:sz w:val="20"/>
          <w:szCs w:val="20"/>
        </w:rPr>
        <w:t xml:space="preserve"> </w:t>
      </w:r>
      <w:r w:rsidR="00547076">
        <w:rPr>
          <w:rFonts w:ascii="Arial" w:hAnsi="Arial" w:cs="Arial"/>
          <w:sz w:val="20"/>
          <w:szCs w:val="20"/>
        </w:rPr>
        <w:t>(</w:t>
      </w:r>
      <w:r w:rsidR="00547076" w:rsidRPr="00070990">
        <w:rPr>
          <w:rFonts w:ascii="Arial" w:hAnsi="Arial" w:cs="Arial"/>
          <w:i/>
          <w:sz w:val="16"/>
          <w:szCs w:val="16"/>
        </w:rPr>
        <w:t xml:space="preserve">directory created above e.g </w:t>
      </w:r>
      <w:r w:rsidR="00EC2152" w:rsidRPr="00070990">
        <w:rPr>
          <w:rFonts w:ascii="Arial" w:hAnsi="Arial" w:cs="Arial"/>
          <w:i/>
          <w:color w:val="0070C0"/>
          <w:sz w:val="16"/>
          <w:szCs w:val="16"/>
        </w:rPr>
        <w:t>/apps/software/oracle/ora/config</w:t>
      </w:r>
      <w:r w:rsidR="00547076">
        <w:rPr>
          <w:rFonts w:ascii="Arial" w:hAnsi="Arial" w:cs="Arial"/>
          <w:color w:val="0070C0"/>
          <w:sz w:val="20"/>
          <w:szCs w:val="20"/>
        </w:rPr>
        <w:t>)</w:t>
      </w:r>
    </w:p>
    <w:p w14:paraId="66D26881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name of the database server [localhost]: </w:t>
      </w:r>
      <w:r w:rsidR="00C36FC4" w:rsidRPr="00C36FC4">
        <w:rPr>
          <w:rFonts w:ascii="Arial" w:hAnsi="Arial" w:cs="Arial"/>
          <w:color w:val="FF0000"/>
          <w:sz w:val="20"/>
          <w:szCs w:val="20"/>
        </w:rPr>
        <w:t xml:space="preserve">?? </w:t>
      </w:r>
      <w:r w:rsidR="004A4640" w:rsidRPr="004A4640">
        <w:rPr>
          <w:rFonts w:ascii="Arial" w:hAnsi="Arial" w:cs="Arial"/>
          <w:color w:val="0070C0"/>
          <w:sz w:val="20"/>
          <w:szCs w:val="20"/>
        </w:rPr>
        <w:t>(</w:t>
      </w:r>
      <w:r w:rsidR="00994F02">
        <w:rPr>
          <w:rFonts w:ascii="Arial" w:hAnsi="Arial" w:cs="Arial"/>
          <w:i/>
          <w:sz w:val="16"/>
          <w:szCs w:val="16"/>
        </w:rPr>
        <w:t>d</w:t>
      </w:r>
      <w:r w:rsidR="004A4640" w:rsidRPr="00070990">
        <w:rPr>
          <w:rFonts w:ascii="Arial" w:hAnsi="Arial" w:cs="Arial"/>
          <w:i/>
          <w:sz w:val="16"/>
          <w:szCs w:val="16"/>
        </w:rPr>
        <w:t>atabase server</w:t>
      </w:r>
      <w:r w:rsidR="00070990" w:rsidRPr="00070990">
        <w:rPr>
          <w:rFonts w:ascii="Arial" w:hAnsi="Arial" w:cs="Arial"/>
          <w:i/>
          <w:sz w:val="16"/>
          <w:szCs w:val="16"/>
        </w:rPr>
        <w:t xml:space="preserve"> name: e.g </w:t>
      </w:r>
      <w:r w:rsidR="00070990" w:rsidRPr="00070990">
        <w:rPr>
          <w:rFonts w:ascii="Arial" w:hAnsi="Arial" w:cs="Arial"/>
          <w:i/>
          <w:color w:val="0070C0"/>
          <w:sz w:val="16"/>
          <w:szCs w:val="16"/>
        </w:rPr>
        <w:t>rlcmstd.hq.river-island.com</w:t>
      </w:r>
      <w:r w:rsidR="004A4640" w:rsidRPr="004A4640">
        <w:rPr>
          <w:rFonts w:ascii="Arial" w:hAnsi="Arial" w:cs="Arial"/>
          <w:color w:val="0070C0"/>
          <w:sz w:val="20"/>
          <w:szCs w:val="20"/>
        </w:rPr>
        <w:t>)</w:t>
      </w:r>
    </w:p>
    <w:p w14:paraId="31000444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database listen port [1521]: </w:t>
      </w:r>
      <w:r w:rsidRPr="005A13D0">
        <w:rPr>
          <w:rFonts w:ascii="Arial" w:hAnsi="Arial" w:cs="Arial"/>
          <w:color w:val="FF0000"/>
          <w:sz w:val="20"/>
          <w:szCs w:val="20"/>
        </w:rPr>
        <w:t>??</w:t>
      </w:r>
      <w:r w:rsidR="004A4640">
        <w:rPr>
          <w:rFonts w:ascii="Arial" w:hAnsi="Arial" w:cs="Arial"/>
          <w:color w:val="FF0000"/>
          <w:sz w:val="20"/>
          <w:szCs w:val="20"/>
        </w:rPr>
        <w:t xml:space="preserve"> </w:t>
      </w:r>
      <w:r w:rsidR="004A4640" w:rsidRPr="004A4640">
        <w:rPr>
          <w:rFonts w:ascii="Arial" w:hAnsi="Arial" w:cs="Arial"/>
          <w:color w:val="0070C0"/>
          <w:sz w:val="20"/>
          <w:szCs w:val="20"/>
        </w:rPr>
        <w:t>(</w:t>
      </w:r>
      <w:r w:rsidR="004A4640" w:rsidRPr="00994F02">
        <w:rPr>
          <w:rFonts w:ascii="Arial" w:hAnsi="Arial" w:cs="Arial"/>
          <w:i/>
          <w:color w:val="0070C0"/>
          <w:sz w:val="16"/>
          <w:szCs w:val="16"/>
        </w:rPr>
        <w:t>Listener Port of the database server</w:t>
      </w:r>
      <w:r w:rsidR="00994F02">
        <w:rPr>
          <w:rFonts w:ascii="Arial" w:hAnsi="Arial" w:cs="Arial"/>
          <w:i/>
          <w:color w:val="0070C0"/>
          <w:sz w:val="16"/>
          <w:szCs w:val="16"/>
        </w:rPr>
        <w:t>: e.g 1523</w:t>
      </w:r>
      <w:r w:rsidR="004A4640" w:rsidRPr="004A4640">
        <w:rPr>
          <w:rFonts w:ascii="Arial" w:hAnsi="Arial" w:cs="Arial"/>
          <w:color w:val="0070C0"/>
          <w:sz w:val="20"/>
          <w:szCs w:val="20"/>
        </w:rPr>
        <w:t>)</w:t>
      </w:r>
    </w:p>
    <w:p w14:paraId="68B071A7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>Enter 1 to specify the database service name, or 2 to specify the database SID [1]:</w:t>
      </w:r>
      <w:r w:rsidR="00994F02">
        <w:rPr>
          <w:rFonts w:ascii="Arial" w:hAnsi="Arial" w:cs="Arial"/>
          <w:sz w:val="20"/>
          <w:szCs w:val="20"/>
        </w:rPr>
        <w:t xml:space="preserve"> </w:t>
      </w:r>
      <w:r w:rsidRPr="005A13D0">
        <w:rPr>
          <w:rFonts w:ascii="Arial" w:hAnsi="Arial" w:cs="Arial"/>
          <w:color w:val="0070C0"/>
          <w:sz w:val="20"/>
          <w:szCs w:val="20"/>
        </w:rPr>
        <w:t>2</w:t>
      </w:r>
    </w:p>
    <w:p w14:paraId="54050269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database SID [xe]: </w:t>
      </w:r>
      <w:r w:rsidRPr="005A13D0">
        <w:rPr>
          <w:rFonts w:ascii="Arial" w:hAnsi="Arial" w:cs="Arial"/>
          <w:color w:val="FF0000"/>
          <w:sz w:val="20"/>
          <w:szCs w:val="20"/>
        </w:rPr>
        <w:t>??</w:t>
      </w:r>
      <w:r w:rsidR="00E60757">
        <w:rPr>
          <w:rFonts w:ascii="Arial" w:hAnsi="Arial" w:cs="Arial"/>
          <w:color w:val="FF0000"/>
          <w:sz w:val="20"/>
          <w:szCs w:val="20"/>
        </w:rPr>
        <w:t xml:space="preserve"> </w:t>
      </w:r>
      <w:r w:rsidR="00E60757" w:rsidRPr="00994F02">
        <w:rPr>
          <w:rFonts w:ascii="Arial" w:hAnsi="Arial" w:cs="Arial"/>
          <w:i/>
          <w:color w:val="0070C0"/>
          <w:sz w:val="16"/>
          <w:szCs w:val="16"/>
        </w:rPr>
        <w:t>(SID of the database server</w:t>
      </w:r>
      <w:r w:rsidR="00994F02">
        <w:rPr>
          <w:rFonts w:ascii="Arial" w:hAnsi="Arial" w:cs="Arial"/>
          <w:i/>
          <w:color w:val="0070C0"/>
          <w:sz w:val="16"/>
          <w:szCs w:val="16"/>
        </w:rPr>
        <w:t>: e.CMSDEV</w:t>
      </w:r>
      <w:r w:rsidR="00E60757">
        <w:rPr>
          <w:rFonts w:ascii="Arial" w:hAnsi="Arial" w:cs="Arial"/>
          <w:color w:val="FF0000"/>
          <w:sz w:val="20"/>
          <w:szCs w:val="20"/>
        </w:rPr>
        <w:t>)</w:t>
      </w:r>
    </w:p>
    <w:p w14:paraId="5F3A61D1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1 if you want to verify/install Oracle REST Data Services schema or 2 to skip this step [1]: </w:t>
      </w:r>
      <w:r w:rsidRPr="005A13D0">
        <w:rPr>
          <w:rFonts w:ascii="Arial" w:hAnsi="Arial" w:cs="Arial"/>
          <w:color w:val="0070C0"/>
          <w:sz w:val="20"/>
          <w:szCs w:val="20"/>
        </w:rPr>
        <w:t>1</w:t>
      </w:r>
    </w:p>
    <w:p w14:paraId="5DC76970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>Enter the database</w:t>
      </w:r>
      <w:r w:rsidR="00994F02">
        <w:rPr>
          <w:rFonts w:ascii="Arial" w:hAnsi="Arial" w:cs="Arial"/>
          <w:sz w:val="20"/>
          <w:szCs w:val="20"/>
        </w:rPr>
        <w:t xml:space="preserve"> password for ORDS_PUBLIC_USER:?? </w:t>
      </w:r>
      <w:r w:rsidR="00994F02" w:rsidRPr="00994F02">
        <w:rPr>
          <w:rFonts w:ascii="Arial" w:hAnsi="Arial" w:cs="Arial"/>
          <w:i/>
          <w:color w:val="0070C0"/>
          <w:sz w:val="16"/>
          <w:szCs w:val="16"/>
        </w:rPr>
        <w:t>(</w:t>
      </w:r>
      <w:r w:rsidR="00994F02">
        <w:rPr>
          <w:rFonts w:ascii="Arial" w:hAnsi="Arial" w:cs="Arial"/>
          <w:i/>
          <w:color w:val="0070C0"/>
          <w:sz w:val="16"/>
          <w:szCs w:val="16"/>
        </w:rPr>
        <w:t xml:space="preserve">Enter password: if ORDS has </w:t>
      </w:r>
      <w:r w:rsidR="009B574D">
        <w:rPr>
          <w:rFonts w:ascii="Arial" w:hAnsi="Arial" w:cs="Arial"/>
          <w:i/>
          <w:color w:val="0070C0"/>
          <w:sz w:val="16"/>
          <w:szCs w:val="16"/>
        </w:rPr>
        <w:t xml:space="preserve">already </w:t>
      </w:r>
      <w:r w:rsidR="00994F02">
        <w:rPr>
          <w:rFonts w:ascii="Arial" w:hAnsi="Arial" w:cs="Arial"/>
          <w:i/>
          <w:color w:val="0070C0"/>
          <w:sz w:val="16"/>
          <w:szCs w:val="16"/>
        </w:rPr>
        <w:t>been installed then enter the existing password for this user</w:t>
      </w:r>
      <w:r w:rsidR="009B574D">
        <w:rPr>
          <w:rFonts w:ascii="Arial" w:hAnsi="Arial" w:cs="Arial"/>
          <w:i/>
          <w:color w:val="0070C0"/>
          <w:sz w:val="16"/>
          <w:szCs w:val="16"/>
        </w:rPr>
        <w:t xml:space="preserve"> else user will be crated with new password</w:t>
      </w:r>
      <w:r w:rsidR="00994F02">
        <w:rPr>
          <w:rFonts w:ascii="Arial" w:hAnsi="Arial" w:cs="Arial"/>
          <w:color w:val="FF0000"/>
          <w:sz w:val="20"/>
          <w:szCs w:val="20"/>
        </w:rPr>
        <w:t>)</w:t>
      </w:r>
    </w:p>
    <w:p w14:paraId="4624D7B6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Confirm password: </w:t>
      </w:r>
      <w:r w:rsidR="009B574D">
        <w:rPr>
          <w:rFonts w:ascii="Arial" w:hAnsi="Arial" w:cs="Arial"/>
          <w:sz w:val="20"/>
          <w:szCs w:val="20"/>
        </w:rPr>
        <w:t>??</w:t>
      </w:r>
    </w:p>
    <w:p w14:paraId="0E743BC9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>Please login with SYSDBA privileges to verify Oracle REST Data Services schema. Installation may be required.</w:t>
      </w:r>
    </w:p>
    <w:p w14:paraId="1C263941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username with SYSDBA privileges to verify the installation [SYS]: </w:t>
      </w:r>
      <w:r w:rsidR="009B574D" w:rsidRPr="005A13D0">
        <w:rPr>
          <w:rFonts w:ascii="Arial" w:hAnsi="Arial" w:cs="Arial"/>
          <w:color w:val="FF0000"/>
          <w:sz w:val="20"/>
          <w:szCs w:val="20"/>
        </w:rPr>
        <w:t>??</w:t>
      </w:r>
      <w:r w:rsidR="009B574D">
        <w:rPr>
          <w:rFonts w:ascii="Arial" w:hAnsi="Arial" w:cs="Arial"/>
          <w:color w:val="FF0000"/>
          <w:sz w:val="20"/>
          <w:szCs w:val="20"/>
        </w:rPr>
        <w:t xml:space="preserve"> </w:t>
      </w:r>
      <w:r w:rsidR="009B574D" w:rsidRPr="00994F02">
        <w:rPr>
          <w:rFonts w:ascii="Arial" w:hAnsi="Arial" w:cs="Arial"/>
          <w:i/>
          <w:color w:val="0070C0"/>
          <w:sz w:val="16"/>
          <w:szCs w:val="16"/>
        </w:rPr>
        <w:t>(</w:t>
      </w:r>
      <w:r w:rsidR="009B574D">
        <w:rPr>
          <w:rFonts w:ascii="Arial" w:hAnsi="Arial" w:cs="Arial"/>
          <w:i/>
          <w:color w:val="0070C0"/>
          <w:sz w:val="16"/>
          <w:szCs w:val="16"/>
        </w:rPr>
        <w:t>Enter DB user name with sysdba privilege)</w:t>
      </w:r>
    </w:p>
    <w:p w14:paraId="016F450A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>Enter</w:t>
      </w:r>
      <w:r w:rsidR="009B574D">
        <w:rPr>
          <w:rFonts w:ascii="Arial" w:hAnsi="Arial" w:cs="Arial"/>
          <w:sz w:val="20"/>
          <w:szCs w:val="20"/>
        </w:rPr>
        <w:t xml:space="preserve"> the database password for SYS:</w:t>
      </w:r>
      <w:r w:rsidR="009B574D" w:rsidRPr="009B574D">
        <w:rPr>
          <w:rFonts w:ascii="Arial" w:hAnsi="Arial" w:cs="Arial"/>
          <w:color w:val="FF0000"/>
          <w:sz w:val="20"/>
          <w:szCs w:val="20"/>
        </w:rPr>
        <w:t xml:space="preserve"> </w:t>
      </w:r>
      <w:r w:rsidR="009B574D" w:rsidRPr="005A13D0">
        <w:rPr>
          <w:rFonts w:ascii="Arial" w:hAnsi="Arial" w:cs="Arial"/>
          <w:color w:val="FF0000"/>
          <w:sz w:val="20"/>
          <w:szCs w:val="20"/>
        </w:rPr>
        <w:t>??</w:t>
      </w:r>
      <w:r w:rsidR="009B574D">
        <w:rPr>
          <w:rFonts w:ascii="Arial" w:hAnsi="Arial" w:cs="Arial"/>
          <w:color w:val="FF0000"/>
          <w:sz w:val="20"/>
          <w:szCs w:val="20"/>
        </w:rPr>
        <w:t xml:space="preserve"> </w:t>
      </w:r>
      <w:r w:rsidR="009B574D" w:rsidRPr="00994F02">
        <w:rPr>
          <w:rFonts w:ascii="Arial" w:hAnsi="Arial" w:cs="Arial"/>
          <w:i/>
          <w:color w:val="0070C0"/>
          <w:sz w:val="16"/>
          <w:szCs w:val="16"/>
        </w:rPr>
        <w:t>(</w:t>
      </w:r>
      <w:r w:rsidR="009B574D">
        <w:rPr>
          <w:rFonts w:ascii="Arial" w:hAnsi="Arial" w:cs="Arial"/>
          <w:i/>
          <w:color w:val="0070C0"/>
          <w:sz w:val="16"/>
          <w:szCs w:val="16"/>
        </w:rPr>
        <w:t>Enter password for above user)</w:t>
      </w:r>
    </w:p>
    <w:p w14:paraId="24B83C9E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Confirm password: </w:t>
      </w:r>
      <w:r w:rsidR="009B574D" w:rsidRPr="005A13D0">
        <w:rPr>
          <w:rFonts w:ascii="Arial" w:hAnsi="Arial" w:cs="Arial"/>
          <w:color w:val="FF0000"/>
          <w:sz w:val="20"/>
          <w:szCs w:val="20"/>
        </w:rPr>
        <w:t>??</w:t>
      </w:r>
      <w:r w:rsidR="009B574D">
        <w:rPr>
          <w:rFonts w:ascii="Arial" w:hAnsi="Arial" w:cs="Arial"/>
          <w:color w:val="FF0000"/>
          <w:sz w:val="20"/>
          <w:szCs w:val="20"/>
        </w:rPr>
        <w:t xml:space="preserve"> </w:t>
      </w:r>
      <w:r w:rsidR="009B574D" w:rsidRPr="00994F02">
        <w:rPr>
          <w:rFonts w:ascii="Arial" w:hAnsi="Arial" w:cs="Arial"/>
          <w:i/>
          <w:color w:val="0070C0"/>
          <w:sz w:val="16"/>
          <w:szCs w:val="16"/>
        </w:rPr>
        <w:t>(</w:t>
      </w:r>
      <w:r w:rsidR="009B574D">
        <w:rPr>
          <w:rFonts w:ascii="Arial" w:hAnsi="Arial" w:cs="Arial"/>
          <w:i/>
          <w:color w:val="0070C0"/>
          <w:sz w:val="16"/>
          <w:szCs w:val="16"/>
        </w:rPr>
        <w:t>Enter password for above user)</w:t>
      </w:r>
    </w:p>
    <w:p w14:paraId="4AFA44C7" w14:textId="77777777" w:rsidR="005A13D0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Oracle REST Data Services schema does not exist and will be created. </w:t>
      </w:r>
    </w:p>
    <w:p w14:paraId="7E2D614A" w14:textId="77777777" w:rsidR="005A13D0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Enter the default tablespace for ORDS_METADATA [SYSAUX]: </w:t>
      </w:r>
      <w:r w:rsidR="009B574D"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?? (Enter permanent tablespace name)</w:t>
      </w:r>
    </w:p>
    <w:p w14:paraId="2DFA580F" w14:textId="77777777" w:rsidR="00656AE5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Enter the temporary tablespace for ORDS_METADATA [TEMP]: </w:t>
      </w:r>
      <w:r w:rsidR="009B574D"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?? (Enter temp tablespace name)</w:t>
      </w:r>
    </w:p>
    <w:p w14:paraId="7810FACF" w14:textId="77777777" w:rsidR="005A13D0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Enter the default tablespace for ORDS_PUBLIC_USER [USERS]</w:t>
      </w:r>
      <w:r w:rsidR="009B574D"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: ?? (Enter permanent tablespace name)</w:t>
      </w:r>
    </w:p>
    <w:p w14:paraId="3E72BC5A" w14:textId="77777777" w:rsidR="005A13D0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Enter the temporary tablespace for ORDS_PUBLIC_USER [TEMP]: </w:t>
      </w:r>
      <w:r w:rsidR="009B574D"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?? (Enter temp tablespace name)</w:t>
      </w:r>
    </w:p>
    <w:p w14:paraId="52B0AAED" w14:textId="77777777" w:rsidR="005A13D0" w:rsidRPr="002F6545" w:rsidRDefault="005A13D0" w:rsidP="002F6545">
      <w:pPr>
        <w:spacing w:before="80" w:after="80"/>
        <w:rPr>
          <w:rFonts w:ascii="Arial" w:hAnsi="Arial" w:cs="Arial"/>
          <w:i/>
          <w:color w:val="808080" w:themeColor="background1" w:themeShade="80"/>
          <w:sz w:val="16"/>
          <w:szCs w:val="16"/>
        </w:rPr>
      </w:pPr>
      <w:r w:rsidRPr="002F6545">
        <w:rPr>
          <w:rFonts w:ascii="Arial" w:hAnsi="Arial" w:cs="Arial"/>
          <w:i/>
          <w:color w:val="808080" w:themeColor="background1" w:themeShade="80"/>
          <w:sz w:val="16"/>
          <w:szCs w:val="16"/>
        </w:rPr>
        <w:t>Enter 1 if you want to use PL/SQL Gateway or 2 to skip this step [1]: 1</w:t>
      </w:r>
    </w:p>
    <w:p w14:paraId="5E9A24F5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PL/SQL Gateway database user name [APEX_PUBLIC_USER]: </w:t>
      </w:r>
      <w:r w:rsidRPr="00680924">
        <w:rPr>
          <w:rFonts w:ascii="Arial" w:hAnsi="Arial" w:cs="Arial"/>
          <w:i/>
          <w:color w:val="0070C0"/>
          <w:sz w:val="16"/>
          <w:szCs w:val="16"/>
        </w:rPr>
        <w:t>APEX_PUBLIC_USER</w:t>
      </w:r>
    </w:p>
    <w:p w14:paraId="5A88A331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Enter the database </w:t>
      </w:r>
      <w:r w:rsidR="009B574D">
        <w:rPr>
          <w:rFonts w:ascii="Arial" w:hAnsi="Arial" w:cs="Arial"/>
          <w:sz w:val="20"/>
          <w:szCs w:val="20"/>
        </w:rPr>
        <w:t xml:space="preserve">password for APEX_PUBLIC_USER: </w:t>
      </w:r>
      <w:r w:rsidRPr="00680924">
        <w:rPr>
          <w:rFonts w:ascii="Arial" w:hAnsi="Arial" w:cs="Arial"/>
          <w:i/>
          <w:color w:val="0070C0"/>
          <w:sz w:val="16"/>
          <w:szCs w:val="16"/>
        </w:rPr>
        <w:t>password</w:t>
      </w:r>
      <w:r w:rsidR="00656AE5" w:rsidRPr="00680924">
        <w:rPr>
          <w:rFonts w:ascii="Arial" w:hAnsi="Arial" w:cs="Arial"/>
          <w:i/>
          <w:color w:val="0070C0"/>
          <w:sz w:val="16"/>
          <w:szCs w:val="16"/>
        </w:rPr>
        <w:t xml:space="preserve"> of APEX_PUBLIC_USER</w:t>
      </w:r>
    </w:p>
    <w:p w14:paraId="46E986FC" w14:textId="77777777" w:rsidR="005A13D0" w:rsidRPr="005A13D0" w:rsidRDefault="005A13D0" w:rsidP="002F6545">
      <w:pPr>
        <w:spacing w:before="80" w:after="80"/>
        <w:rPr>
          <w:rFonts w:ascii="Arial" w:hAnsi="Arial" w:cs="Arial"/>
          <w:sz w:val="20"/>
          <w:szCs w:val="20"/>
        </w:rPr>
      </w:pPr>
      <w:r w:rsidRPr="005A13D0">
        <w:rPr>
          <w:rFonts w:ascii="Arial" w:hAnsi="Arial" w:cs="Arial"/>
          <w:sz w:val="20"/>
          <w:szCs w:val="20"/>
        </w:rPr>
        <w:t xml:space="preserve">Confirm password: </w:t>
      </w:r>
      <w:r w:rsidR="00656AE5" w:rsidRPr="00680924">
        <w:rPr>
          <w:rFonts w:ascii="Arial" w:hAnsi="Arial" w:cs="Arial"/>
          <w:color w:val="0070C0"/>
          <w:sz w:val="16"/>
          <w:szCs w:val="16"/>
        </w:rPr>
        <w:t>password of APEX_PUBLIC_USER</w:t>
      </w:r>
    </w:p>
    <w:p w14:paraId="07EC58E0" w14:textId="11703200" w:rsidR="005A13D0" w:rsidRDefault="005A13D0" w:rsidP="002F6545">
      <w:pPr>
        <w:spacing w:before="80" w:after="80"/>
        <w:rPr>
          <w:rFonts w:ascii="Arial" w:hAnsi="Arial" w:cs="Arial"/>
          <w:color w:val="0070C0"/>
          <w:sz w:val="16"/>
          <w:szCs w:val="16"/>
        </w:rPr>
      </w:pPr>
      <w:r w:rsidRPr="005A13D0">
        <w:rPr>
          <w:rFonts w:ascii="Arial" w:hAnsi="Arial" w:cs="Arial"/>
          <w:sz w:val="20"/>
          <w:szCs w:val="20"/>
        </w:rPr>
        <w:t xml:space="preserve">Enter 1 to specify passwords for Application Express RESTful Services database users (APEX_LISTENER, APEX_REST_PUBLIC_USER) or 2 to skip this step [1]: </w:t>
      </w:r>
      <w:r w:rsidR="00D63420">
        <w:rPr>
          <w:rFonts w:ascii="Arial" w:hAnsi="Arial" w:cs="Arial"/>
          <w:color w:val="0070C0"/>
          <w:sz w:val="16"/>
          <w:szCs w:val="16"/>
        </w:rPr>
        <w:t xml:space="preserve"> </w:t>
      </w:r>
      <w:commentRangeStart w:id="0"/>
      <w:r w:rsidR="00D63420">
        <w:rPr>
          <w:rFonts w:ascii="Arial" w:hAnsi="Arial" w:cs="Arial"/>
          <w:color w:val="0070C0"/>
          <w:sz w:val="16"/>
          <w:szCs w:val="16"/>
        </w:rPr>
        <w:t>1</w:t>
      </w:r>
      <w:commentRangeEnd w:id="0"/>
      <w:r w:rsidR="007D461B">
        <w:rPr>
          <w:rStyle w:val="CommentReference"/>
        </w:rPr>
        <w:commentReference w:id="0"/>
      </w:r>
    </w:p>
    <w:p w14:paraId="111A4F5C" w14:textId="77777777" w:rsidR="00AF2EE1" w:rsidRPr="00137BC0" w:rsidRDefault="00AF2EE1" w:rsidP="00AF2EE1">
      <w:pPr>
        <w:spacing w:before="80" w:after="80"/>
        <w:rPr>
          <w:rFonts w:ascii="Arial" w:hAnsi="Arial" w:cs="Arial"/>
          <w:sz w:val="16"/>
          <w:szCs w:val="16"/>
        </w:rPr>
      </w:pPr>
      <w:r w:rsidRPr="00137BC0">
        <w:rPr>
          <w:rFonts w:ascii="Arial" w:hAnsi="Arial" w:cs="Arial"/>
          <w:sz w:val="16"/>
          <w:szCs w:val="16"/>
        </w:rPr>
        <w:t>Enter the database password for APEX_LISTENER:</w:t>
      </w:r>
    </w:p>
    <w:p w14:paraId="396348ED" w14:textId="77777777" w:rsidR="00AF2EE1" w:rsidRPr="00137BC0" w:rsidRDefault="00AF2EE1" w:rsidP="00AF2EE1">
      <w:pPr>
        <w:spacing w:before="80" w:after="80"/>
        <w:rPr>
          <w:rFonts w:ascii="Arial" w:hAnsi="Arial" w:cs="Arial"/>
          <w:sz w:val="16"/>
          <w:szCs w:val="16"/>
        </w:rPr>
      </w:pPr>
      <w:r w:rsidRPr="00137BC0">
        <w:rPr>
          <w:rFonts w:ascii="Arial" w:hAnsi="Arial" w:cs="Arial"/>
          <w:sz w:val="16"/>
          <w:szCs w:val="16"/>
        </w:rPr>
        <w:t>Confirm password:</w:t>
      </w:r>
    </w:p>
    <w:p w14:paraId="30F17108" w14:textId="77777777" w:rsidR="00AF2EE1" w:rsidRPr="00137BC0" w:rsidRDefault="00AF2EE1" w:rsidP="00AF2EE1">
      <w:pPr>
        <w:spacing w:before="80" w:after="80"/>
        <w:rPr>
          <w:rFonts w:ascii="Arial" w:hAnsi="Arial" w:cs="Arial"/>
          <w:sz w:val="16"/>
          <w:szCs w:val="16"/>
        </w:rPr>
      </w:pPr>
      <w:r w:rsidRPr="00137BC0">
        <w:rPr>
          <w:rFonts w:ascii="Arial" w:hAnsi="Arial" w:cs="Arial"/>
          <w:sz w:val="16"/>
          <w:szCs w:val="16"/>
        </w:rPr>
        <w:t>Enter the database password for APEX_REST_PUBLIC_USER:</w:t>
      </w:r>
    </w:p>
    <w:p w14:paraId="398A1DF1" w14:textId="77777777" w:rsidR="00AF2EE1" w:rsidRPr="00137BC0" w:rsidRDefault="00AF2EE1" w:rsidP="00AF2EE1">
      <w:pPr>
        <w:spacing w:before="80" w:after="80"/>
        <w:rPr>
          <w:rFonts w:ascii="Arial" w:hAnsi="Arial" w:cs="Arial"/>
          <w:sz w:val="16"/>
          <w:szCs w:val="16"/>
        </w:rPr>
      </w:pPr>
      <w:r w:rsidRPr="00137BC0">
        <w:rPr>
          <w:rFonts w:ascii="Arial" w:hAnsi="Arial" w:cs="Arial"/>
          <w:sz w:val="16"/>
          <w:szCs w:val="16"/>
        </w:rPr>
        <w:lastRenderedPageBreak/>
        <w:t>Confirm password:</w:t>
      </w:r>
    </w:p>
    <w:p w14:paraId="02AB7ED2" w14:textId="77777777" w:rsidR="005A13D0" w:rsidRDefault="005A13D0" w:rsidP="002F6545">
      <w:pPr>
        <w:spacing w:before="80" w:after="80"/>
        <w:rPr>
          <w:rFonts w:ascii="Arial" w:hAnsi="Arial" w:cs="Arial"/>
          <w:i/>
          <w:color w:val="0070C0"/>
          <w:sz w:val="16"/>
          <w:szCs w:val="16"/>
        </w:rPr>
      </w:pPr>
      <w:r w:rsidRPr="005A13D0">
        <w:rPr>
          <w:rFonts w:ascii="Arial" w:hAnsi="Arial" w:cs="Arial"/>
          <w:sz w:val="20"/>
          <w:szCs w:val="20"/>
        </w:rPr>
        <w:t xml:space="preserve">Enter 1 if you wish to start in standalone mode or 2 to exit [1]: </w:t>
      </w:r>
      <w:r w:rsidRPr="00680924">
        <w:rPr>
          <w:rFonts w:ascii="Arial" w:hAnsi="Arial" w:cs="Arial"/>
          <w:i/>
          <w:color w:val="0070C0"/>
          <w:sz w:val="16"/>
          <w:szCs w:val="16"/>
        </w:rPr>
        <w:t>2</w:t>
      </w:r>
    </w:p>
    <w:p w14:paraId="082CF0B8" w14:textId="77777777" w:rsidR="00327BD7" w:rsidRDefault="00327BD7" w:rsidP="002F6545">
      <w:pPr>
        <w:spacing w:before="80" w:after="80"/>
        <w:rPr>
          <w:rFonts w:ascii="Arial" w:hAnsi="Arial" w:cs="Arial"/>
          <w:b/>
          <w:i/>
          <w:color w:val="0070C0"/>
          <w:sz w:val="16"/>
          <w:szCs w:val="16"/>
          <w:highlight w:val="yellow"/>
        </w:rPr>
      </w:pPr>
    </w:p>
    <w:p w14:paraId="3F1B7FB0" w14:textId="77777777" w:rsidR="00327BD7" w:rsidRPr="00327BD7" w:rsidRDefault="00327BD7" w:rsidP="002F6545">
      <w:pPr>
        <w:spacing w:before="80" w:after="80"/>
        <w:rPr>
          <w:rFonts w:ascii="Arial" w:hAnsi="Arial" w:cs="Arial"/>
          <w:b/>
          <w:color w:val="0070C0"/>
          <w:sz w:val="20"/>
          <w:szCs w:val="20"/>
        </w:rPr>
      </w:pPr>
      <w:r w:rsidRPr="00327BD7">
        <w:rPr>
          <w:rFonts w:ascii="Arial" w:hAnsi="Arial" w:cs="Arial"/>
          <w:b/>
          <w:i/>
          <w:color w:val="0070C0"/>
          <w:sz w:val="16"/>
          <w:szCs w:val="16"/>
          <w:highlight w:val="yellow"/>
        </w:rPr>
        <w:t xml:space="preserve">Note: Sections in </w:t>
      </w:r>
      <w:r w:rsidRPr="00327BD7">
        <w:rPr>
          <w:rFonts w:ascii="Arial" w:hAnsi="Arial" w:cs="Arial"/>
          <w:b/>
          <w:i/>
          <w:color w:val="808080" w:themeColor="background1" w:themeShade="80"/>
          <w:sz w:val="16"/>
          <w:szCs w:val="16"/>
          <w:highlight w:val="yellow"/>
        </w:rPr>
        <w:t xml:space="preserve">grey </w:t>
      </w:r>
      <w:r w:rsidRPr="00327BD7">
        <w:rPr>
          <w:rFonts w:ascii="Arial" w:hAnsi="Arial" w:cs="Arial"/>
          <w:b/>
          <w:i/>
          <w:color w:val="0070C0"/>
          <w:sz w:val="16"/>
          <w:szCs w:val="16"/>
          <w:highlight w:val="yellow"/>
        </w:rPr>
        <w:t>text will not be prompted for database where ORDS has already been installed</w:t>
      </w:r>
      <w:r>
        <w:rPr>
          <w:rFonts w:ascii="Arial" w:hAnsi="Arial" w:cs="Arial"/>
          <w:b/>
          <w:i/>
          <w:color w:val="0070C0"/>
          <w:sz w:val="16"/>
          <w:szCs w:val="16"/>
        </w:rPr>
        <w:t xml:space="preserve"> </w:t>
      </w:r>
    </w:p>
    <w:p w14:paraId="1CFE604B" w14:textId="77777777" w:rsidR="000479FB" w:rsidRDefault="000479FB" w:rsidP="00DE47B0">
      <w:pPr>
        <w:pStyle w:val="Heading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Configuring additional databases </w:t>
      </w:r>
    </w:p>
    <w:p w14:paraId="65C0CDDF" w14:textId="77777777" w:rsidR="006A2239" w:rsidRDefault="006A2239" w:rsidP="004A2B5A">
      <w:pPr>
        <w:rPr>
          <w:rFonts w:ascii="Arial" w:hAnsi="Arial" w:cs="Arial"/>
          <w:color w:val="00B050"/>
          <w:sz w:val="20"/>
          <w:szCs w:val="20"/>
        </w:rPr>
      </w:pPr>
    </w:p>
    <w:p w14:paraId="30A6DFCB" w14:textId="251305B6" w:rsidR="004A2B5A" w:rsidRPr="00C63820" w:rsidRDefault="004A2B5A" w:rsidP="004A2B5A">
      <w:pPr>
        <w:rPr>
          <w:rFonts w:ascii="Arial" w:hAnsi="Arial" w:cs="Arial"/>
          <w:color w:val="00B050"/>
          <w:sz w:val="20"/>
          <w:szCs w:val="20"/>
        </w:rPr>
      </w:pPr>
      <w:r w:rsidRPr="00C63820">
        <w:rPr>
          <w:rFonts w:ascii="Arial" w:hAnsi="Arial" w:cs="Arial"/>
          <w:color w:val="00B050"/>
          <w:sz w:val="20"/>
          <w:szCs w:val="20"/>
        </w:rPr>
        <w:t xml:space="preserve">java -jar </w:t>
      </w:r>
      <w:r w:rsidR="00C27BF5">
        <w:rPr>
          <w:rFonts w:ascii="Arial" w:hAnsi="Arial" w:cs="Arial"/>
          <w:color w:val="00B050"/>
          <w:sz w:val="20"/>
          <w:szCs w:val="20"/>
        </w:rPr>
        <w:t>ords</w:t>
      </w:r>
      <w:r w:rsidRPr="00C63820">
        <w:rPr>
          <w:rFonts w:ascii="Arial" w:hAnsi="Arial" w:cs="Arial"/>
          <w:color w:val="00B050"/>
          <w:sz w:val="20"/>
          <w:szCs w:val="20"/>
        </w:rPr>
        <w:t xml:space="preserve">.war setup --database </w:t>
      </w:r>
      <w:r w:rsidR="00C63820" w:rsidRPr="00680924">
        <w:rPr>
          <w:rFonts w:ascii="Arial" w:hAnsi="Arial" w:cs="Arial"/>
          <w:i/>
          <w:color w:val="FF0000"/>
          <w:sz w:val="20"/>
          <w:szCs w:val="20"/>
        </w:rPr>
        <w:t>CMSTST</w:t>
      </w:r>
    </w:p>
    <w:p w14:paraId="0CE44B49" w14:textId="77777777" w:rsidR="004A2B5A" w:rsidRPr="00E95140" w:rsidRDefault="0021401F" w:rsidP="004A2B5A">
      <w:pPr>
        <w:rPr>
          <w:sz w:val="20"/>
          <w:szCs w:val="20"/>
        </w:rPr>
      </w:pPr>
      <w:r>
        <w:rPr>
          <w:sz w:val="20"/>
          <w:szCs w:val="20"/>
        </w:rPr>
        <w:t xml:space="preserve">This would prompt for </w:t>
      </w:r>
      <w:r w:rsidR="00C63820">
        <w:rPr>
          <w:sz w:val="20"/>
          <w:szCs w:val="20"/>
        </w:rPr>
        <w:t>details as in section-2</w:t>
      </w:r>
    </w:p>
    <w:p w14:paraId="2D28EF83" w14:textId="65CED3F5" w:rsidR="004A2B5A" w:rsidRPr="00C63820" w:rsidRDefault="004A2B5A" w:rsidP="004A2B5A">
      <w:pPr>
        <w:rPr>
          <w:rFonts w:ascii="Arial" w:hAnsi="Arial" w:cs="Arial"/>
          <w:color w:val="00B050"/>
          <w:sz w:val="20"/>
          <w:szCs w:val="20"/>
        </w:rPr>
      </w:pPr>
      <w:r w:rsidRPr="00C63820">
        <w:rPr>
          <w:rFonts w:ascii="Arial" w:hAnsi="Arial" w:cs="Arial"/>
          <w:color w:val="00B050"/>
          <w:sz w:val="20"/>
          <w:szCs w:val="20"/>
        </w:rPr>
        <w:t xml:space="preserve">java -jar </w:t>
      </w:r>
      <w:r w:rsidR="00C27BF5">
        <w:rPr>
          <w:rFonts w:ascii="Arial" w:hAnsi="Arial" w:cs="Arial"/>
          <w:color w:val="00B050"/>
          <w:sz w:val="20"/>
          <w:szCs w:val="20"/>
        </w:rPr>
        <w:t>ords</w:t>
      </w:r>
      <w:r w:rsidRPr="00C63820">
        <w:rPr>
          <w:rFonts w:ascii="Arial" w:hAnsi="Arial" w:cs="Arial"/>
          <w:color w:val="00B050"/>
          <w:sz w:val="20"/>
          <w:szCs w:val="20"/>
        </w:rPr>
        <w:t>.war map-url --type base-path /</w:t>
      </w:r>
      <w:r w:rsidR="00C63820" w:rsidRPr="00680924">
        <w:rPr>
          <w:rFonts w:ascii="Arial" w:hAnsi="Arial" w:cs="Arial"/>
          <w:i/>
          <w:color w:val="FF0000"/>
          <w:sz w:val="20"/>
          <w:szCs w:val="20"/>
        </w:rPr>
        <w:t>cmstst</w:t>
      </w:r>
      <w:r w:rsidRPr="00680924">
        <w:rPr>
          <w:rFonts w:ascii="Arial" w:hAnsi="Arial" w:cs="Arial"/>
          <w:color w:val="FF0000"/>
          <w:sz w:val="20"/>
          <w:szCs w:val="20"/>
        </w:rPr>
        <w:t xml:space="preserve"> </w:t>
      </w:r>
      <w:r w:rsidR="00C63820" w:rsidRPr="00680924">
        <w:rPr>
          <w:rFonts w:ascii="Arial" w:hAnsi="Arial" w:cs="Arial"/>
          <w:i/>
          <w:color w:val="FF0000"/>
          <w:sz w:val="20"/>
          <w:szCs w:val="20"/>
        </w:rPr>
        <w:t>CMSTST</w:t>
      </w:r>
    </w:p>
    <w:p w14:paraId="16792CB7" w14:textId="77777777" w:rsidR="004A2B5A" w:rsidRDefault="004A2B5A" w:rsidP="004A2B5A">
      <w:pPr>
        <w:rPr>
          <w:sz w:val="20"/>
          <w:szCs w:val="20"/>
        </w:rPr>
      </w:pPr>
      <w:r>
        <w:rPr>
          <w:sz w:val="20"/>
          <w:szCs w:val="20"/>
        </w:rPr>
        <w:t xml:space="preserve">Repeat </w:t>
      </w:r>
      <w:r w:rsidR="00680924">
        <w:rPr>
          <w:sz w:val="20"/>
          <w:szCs w:val="20"/>
        </w:rPr>
        <w:t>section-3</w:t>
      </w:r>
      <w:r>
        <w:rPr>
          <w:sz w:val="20"/>
          <w:szCs w:val="20"/>
        </w:rPr>
        <w:t xml:space="preserve"> steps for all other databases </w:t>
      </w:r>
      <w:r w:rsidR="00680924">
        <w:rPr>
          <w:sz w:val="20"/>
          <w:szCs w:val="20"/>
        </w:rPr>
        <w:t>(</w:t>
      </w:r>
      <w:r w:rsidR="00680924" w:rsidRPr="00680924">
        <w:rPr>
          <w:i/>
          <w:color w:val="FF0000"/>
          <w:sz w:val="20"/>
          <w:szCs w:val="20"/>
        </w:rPr>
        <w:t>OMSDEV</w:t>
      </w:r>
      <w:r w:rsidR="00680924" w:rsidRPr="00680924">
        <w:rPr>
          <w:i/>
          <w:sz w:val="20"/>
          <w:szCs w:val="20"/>
        </w:rPr>
        <w:t xml:space="preserve">, </w:t>
      </w:r>
      <w:r w:rsidR="00680924" w:rsidRPr="00680924">
        <w:rPr>
          <w:i/>
          <w:color w:val="FF0000"/>
          <w:sz w:val="20"/>
          <w:szCs w:val="20"/>
        </w:rPr>
        <w:t>OMSTS*</w:t>
      </w:r>
      <w:r w:rsidR="00680924" w:rsidRPr="00680924">
        <w:rPr>
          <w:i/>
          <w:sz w:val="20"/>
          <w:szCs w:val="20"/>
        </w:rPr>
        <w:t xml:space="preserve">, </w:t>
      </w:r>
      <w:r w:rsidR="00680924" w:rsidRPr="00680924">
        <w:rPr>
          <w:i/>
          <w:color w:val="FF0000"/>
          <w:sz w:val="20"/>
          <w:szCs w:val="20"/>
        </w:rPr>
        <w:t>WMSDEV</w:t>
      </w:r>
      <w:r w:rsidR="00680924" w:rsidRPr="00680924">
        <w:rPr>
          <w:i/>
          <w:sz w:val="20"/>
          <w:szCs w:val="20"/>
        </w:rPr>
        <w:t xml:space="preserve">, </w:t>
      </w:r>
      <w:r w:rsidR="00680924" w:rsidRPr="00680924">
        <w:rPr>
          <w:i/>
          <w:color w:val="FF0000"/>
          <w:sz w:val="20"/>
          <w:szCs w:val="20"/>
        </w:rPr>
        <w:t>WMSTS*</w:t>
      </w:r>
      <w:r w:rsidR="00680924" w:rsidRPr="00680924">
        <w:rPr>
          <w:i/>
          <w:sz w:val="20"/>
          <w:szCs w:val="20"/>
        </w:rPr>
        <w:t>)</w:t>
      </w:r>
    </w:p>
    <w:p w14:paraId="41B51DD4" w14:textId="688D8A8C" w:rsidR="00D055F3" w:rsidRDefault="009501C4" w:rsidP="00D055F3">
      <w:pPr>
        <w:pStyle w:val="Heading2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Config folder sharing</w:t>
      </w:r>
    </w:p>
    <w:p w14:paraId="5C463471" w14:textId="77777777" w:rsidR="00E8325C" w:rsidRDefault="00E8325C" w:rsidP="00D055F3">
      <w:pPr>
        <w:pStyle w:val="ListParagraph"/>
        <w:ind w:left="360"/>
        <w:rPr>
          <w:sz w:val="20"/>
          <w:szCs w:val="20"/>
        </w:rPr>
      </w:pPr>
    </w:p>
    <w:p w14:paraId="0C56B882" w14:textId="075E9130" w:rsidR="00D055F3" w:rsidRDefault="00D055F3" w:rsidP="00D055F3">
      <w:pPr>
        <w:pStyle w:val="ListParagraph"/>
        <w:ind w:left="360"/>
        <w:rPr>
          <w:ins w:id="1" w:author="Saroja Raut" w:date="2017-09-01T15:27:00Z"/>
          <w:sz w:val="20"/>
          <w:szCs w:val="20"/>
        </w:rPr>
      </w:pPr>
      <w:r>
        <w:rPr>
          <w:sz w:val="20"/>
          <w:szCs w:val="20"/>
        </w:rPr>
        <w:t>Once ORDS has been configured for all databases, share content of config folder</w:t>
      </w:r>
      <w:r w:rsidRPr="00C6785A">
        <w:rPr>
          <w:rFonts w:ascii="Arial" w:hAnsi="Arial" w:cs="Arial"/>
          <w:i/>
          <w:color w:val="0070C0"/>
          <w:sz w:val="16"/>
          <w:szCs w:val="16"/>
        </w:rPr>
        <w:t>(e.g /apps/software/oracle/ora/config</w:t>
      </w:r>
      <w:r>
        <w:rPr>
          <w:rFonts w:ascii="Arial" w:hAnsi="Arial" w:cs="Arial"/>
          <w:i/>
          <w:color w:val="0070C0"/>
          <w:sz w:val="16"/>
          <w:szCs w:val="16"/>
        </w:rPr>
        <w:t>)</w:t>
      </w:r>
      <w:r>
        <w:rPr>
          <w:sz w:val="20"/>
          <w:szCs w:val="20"/>
        </w:rPr>
        <w:t xml:space="preserve"> created in step-1 for AWS integration.</w:t>
      </w:r>
    </w:p>
    <w:p w14:paraId="51F48181" w14:textId="2C190C01" w:rsidR="00623106" w:rsidRDefault="00623106" w:rsidP="00D055F3">
      <w:pPr>
        <w:pStyle w:val="ListParagraph"/>
        <w:ind w:left="360"/>
        <w:rPr>
          <w:ins w:id="2" w:author="Saroja Raut" w:date="2017-09-01T15:27:00Z"/>
          <w:sz w:val="20"/>
          <w:szCs w:val="20"/>
        </w:rPr>
      </w:pPr>
    </w:p>
    <w:p w14:paraId="57EE498B" w14:textId="5F150645" w:rsidR="00623106" w:rsidRPr="00D055F3" w:rsidRDefault="00623106" w:rsidP="00D055F3">
      <w:pPr>
        <w:pStyle w:val="ListParagraph"/>
        <w:ind w:left="360"/>
        <w:rPr>
          <w:sz w:val="20"/>
          <w:szCs w:val="20"/>
        </w:rPr>
      </w:pPr>
      <w:ins w:id="3" w:author="Saroja Raut" w:date="2017-09-01T15:27:00Z">
        <w:r w:rsidRPr="00623106">
          <w:rPr>
            <w:sz w:val="20"/>
            <w:szCs w:val="20"/>
          </w:rPr>
          <w:t>http://ords-alb.dev.transit.ri-tech.io/ords/cmsts3/cms/demo-api/dbdetails/</w:t>
        </w:r>
      </w:ins>
      <w:bookmarkStart w:id="4" w:name="_GoBack"/>
      <w:bookmarkEnd w:id="4"/>
    </w:p>
    <w:sectPr w:rsidR="00623106" w:rsidRPr="00D0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oja Raut" w:date="2017-06-05T14:05:00Z" w:initials="SR">
    <w:p w14:paraId="7291D17D" w14:textId="2360734A" w:rsidR="007D461B" w:rsidRDefault="007D461B">
      <w:pPr>
        <w:pStyle w:val="CommentText"/>
      </w:pPr>
      <w:r>
        <w:rPr>
          <w:rStyle w:val="CommentReference"/>
        </w:rPr>
        <w:annotationRef/>
      </w:r>
      <w:r w:rsidR="00B066F3">
        <w:t>Skipping this step is causing static file error and AJAX failure in APEX.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91D17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81B8C" w14:textId="77777777" w:rsidR="00F409A7" w:rsidRDefault="00F409A7" w:rsidP="00B26A7E">
      <w:pPr>
        <w:spacing w:after="0" w:line="240" w:lineRule="auto"/>
      </w:pPr>
      <w:r>
        <w:separator/>
      </w:r>
    </w:p>
  </w:endnote>
  <w:endnote w:type="continuationSeparator" w:id="0">
    <w:p w14:paraId="46406CFA" w14:textId="77777777" w:rsidR="00F409A7" w:rsidRDefault="00F409A7" w:rsidP="00B2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1EB2D" w14:textId="77777777" w:rsidR="00F409A7" w:rsidRDefault="00F409A7" w:rsidP="00B26A7E">
      <w:pPr>
        <w:spacing w:after="0" w:line="240" w:lineRule="auto"/>
      </w:pPr>
      <w:r>
        <w:separator/>
      </w:r>
    </w:p>
  </w:footnote>
  <w:footnote w:type="continuationSeparator" w:id="0">
    <w:p w14:paraId="76F24110" w14:textId="77777777" w:rsidR="00F409A7" w:rsidRDefault="00F409A7" w:rsidP="00B26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529"/>
    <w:multiLevelType w:val="hybridMultilevel"/>
    <w:tmpl w:val="22F2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E4ED9"/>
    <w:multiLevelType w:val="hybridMultilevel"/>
    <w:tmpl w:val="22F2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oja Raut">
    <w15:presenceInfo w15:providerId="AD" w15:userId="S-1-5-21-839522115-1220945662-2146800195-31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94"/>
    <w:rsid w:val="000269FB"/>
    <w:rsid w:val="00030AFD"/>
    <w:rsid w:val="000406AF"/>
    <w:rsid w:val="000479FB"/>
    <w:rsid w:val="00061B73"/>
    <w:rsid w:val="00064D21"/>
    <w:rsid w:val="000679BB"/>
    <w:rsid w:val="00070990"/>
    <w:rsid w:val="00086D40"/>
    <w:rsid w:val="00086D4F"/>
    <w:rsid w:val="000906C0"/>
    <w:rsid w:val="000A4F0A"/>
    <w:rsid w:val="000B547B"/>
    <w:rsid w:val="00106071"/>
    <w:rsid w:val="00114465"/>
    <w:rsid w:val="00124C52"/>
    <w:rsid w:val="001254E7"/>
    <w:rsid w:val="00137BC0"/>
    <w:rsid w:val="00164C53"/>
    <w:rsid w:val="001B62AA"/>
    <w:rsid w:val="001C7791"/>
    <w:rsid w:val="001D4C63"/>
    <w:rsid w:val="0021353A"/>
    <w:rsid w:val="0021401F"/>
    <w:rsid w:val="00217238"/>
    <w:rsid w:val="002605D0"/>
    <w:rsid w:val="002716A2"/>
    <w:rsid w:val="00275560"/>
    <w:rsid w:val="00287C3A"/>
    <w:rsid w:val="002921F4"/>
    <w:rsid w:val="00294179"/>
    <w:rsid w:val="002B0D23"/>
    <w:rsid w:val="002F6545"/>
    <w:rsid w:val="00305EA7"/>
    <w:rsid w:val="00327BD7"/>
    <w:rsid w:val="00354F1F"/>
    <w:rsid w:val="00357EDB"/>
    <w:rsid w:val="00367715"/>
    <w:rsid w:val="0037141C"/>
    <w:rsid w:val="003837CE"/>
    <w:rsid w:val="00393235"/>
    <w:rsid w:val="00394F13"/>
    <w:rsid w:val="003A57C2"/>
    <w:rsid w:val="003C67BB"/>
    <w:rsid w:val="003D40B7"/>
    <w:rsid w:val="003E110D"/>
    <w:rsid w:val="003E29D2"/>
    <w:rsid w:val="003F071D"/>
    <w:rsid w:val="003F266D"/>
    <w:rsid w:val="003F5F3B"/>
    <w:rsid w:val="0040504F"/>
    <w:rsid w:val="00422D4D"/>
    <w:rsid w:val="004561C0"/>
    <w:rsid w:val="00472B9A"/>
    <w:rsid w:val="00481520"/>
    <w:rsid w:val="00482D95"/>
    <w:rsid w:val="004A1FEA"/>
    <w:rsid w:val="004A2B5A"/>
    <w:rsid w:val="004A4640"/>
    <w:rsid w:val="005158E8"/>
    <w:rsid w:val="00517D1B"/>
    <w:rsid w:val="00532137"/>
    <w:rsid w:val="00547076"/>
    <w:rsid w:val="0056148E"/>
    <w:rsid w:val="005A13D0"/>
    <w:rsid w:val="005B753F"/>
    <w:rsid w:val="005C1A10"/>
    <w:rsid w:val="005D380B"/>
    <w:rsid w:val="005D38F6"/>
    <w:rsid w:val="006117E3"/>
    <w:rsid w:val="00616A6A"/>
    <w:rsid w:val="00616D10"/>
    <w:rsid w:val="00620489"/>
    <w:rsid w:val="00623106"/>
    <w:rsid w:val="00632C4E"/>
    <w:rsid w:val="00636214"/>
    <w:rsid w:val="00637E93"/>
    <w:rsid w:val="00656AE5"/>
    <w:rsid w:val="00661FD6"/>
    <w:rsid w:val="00662120"/>
    <w:rsid w:val="00680924"/>
    <w:rsid w:val="006840E6"/>
    <w:rsid w:val="00692EDC"/>
    <w:rsid w:val="006A2239"/>
    <w:rsid w:val="006A2389"/>
    <w:rsid w:val="006A77F7"/>
    <w:rsid w:val="006B6FEA"/>
    <w:rsid w:val="006E375B"/>
    <w:rsid w:val="00724687"/>
    <w:rsid w:val="0073022A"/>
    <w:rsid w:val="00742035"/>
    <w:rsid w:val="00757ADB"/>
    <w:rsid w:val="0076101D"/>
    <w:rsid w:val="00776F94"/>
    <w:rsid w:val="00785F17"/>
    <w:rsid w:val="00793A03"/>
    <w:rsid w:val="007B7A61"/>
    <w:rsid w:val="007D2BF5"/>
    <w:rsid w:val="007D461B"/>
    <w:rsid w:val="007D6300"/>
    <w:rsid w:val="007E0605"/>
    <w:rsid w:val="007E75AF"/>
    <w:rsid w:val="007F0516"/>
    <w:rsid w:val="007F6A0B"/>
    <w:rsid w:val="008A081C"/>
    <w:rsid w:val="008B08EF"/>
    <w:rsid w:val="008B3578"/>
    <w:rsid w:val="008F2834"/>
    <w:rsid w:val="008F563B"/>
    <w:rsid w:val="009234A5"/>
    <w:rsid w:val="00930D5C"/>
    <w:rsid w:val="009501C4"/>
    <w:rsid w:val="00956DE3"/>
    <w:rsid w:val="00975E3E"/>
    <w:rsid w:val="00985890"/>
    <w:rsid w:val="00994B06"/>
    <w:rsid w:val="00994F02"/>
    <w:rsid w:val="009953BE"/>
    <w:rsid w:val="009A5F01"/>
    <w:rsid w:val="009B574D"/>
    <w:rsid w:val="00A204A9"/>
    <w:rsid w:val="00A50280"/>
    <w:rsid w:val="00A56563"/>
    <w:rsid w:val="00A63BDB"/>
    <w:rsid w:val="00A63BDC"/>
    <w:rsid w:val="00A836D1"/>
    <w:rsid w:val="00A94255"/>
    <w:rsid w:val="00AF2EE1"/>
    <w:rsid w:val="00AF554E"/>
    <w:rsid w:val="00B066F3"/>
    <w:rsid w:val="00B26A7E"/>
    <w:rsid w:val="00B34587"/>
    <w:rsid w:val="00B40DF0"/>
    <w:rsid w:val="00B76321"/>
    <w:rsid w:val="00B93AF4"/>
    <w:rsid w:val="00BA415B"/>
    <w:rsid w:val="00BA4727"/>
    <w:rsid w:val="00BB5503"/>
    <w:rsid w:val="00BC77B7"/>
    <w:rsid w:val="00BE0244"/>
    <w:rsid w:val="00BF7587"/>
    <w:rsid w:val="00C07011"/>
    <w:rsid w:val="00C163EB"/>
    <w:rsid w:val="00C27BF5"/>
    <w:rsid w:val="00C35417"/>
    <w:rsid w:val="00C36FC4"/>
    <w:rsid w:val="00C46A07"/>
    <w:rsid w:val="00C53D25"/>
    <w:rsid w:val="00C63820"/>
    <w:rsid w:val="00C65701"/>
    <w:rsid w:val="00C6785A"/>
    <w:rsid w:val="00CB72DB"/>
    <w:rsid w:val="00CC0A27"/>
    <w:rsid w:val="00CD4370"/>
    <w:rsid w:val="00CF175F"/>
    <w:rsid w:val="00D00B32"/>
    <w:rsid w:val="00D055F3"/>
    <w:rsid w:val="00D12F16"/>
    <w:rsid w:val="00D26248"/>
    <w:rsid w:val="00D2677F"/>
    <w:rsid w:val="00D42ED0"/>
    <w:rsid w:val="00D6321A"/>
    <w:rsid w:val="00D63420"/>
    <w:rsid w:val="00D70E47"/>
    <w:rsid w:val="00D871F3"/>
    <w:rsid w:val="00DA30EF"/>
    <w:rsid w:val="00DE47B0"/>
    <w:rsid w:val="00E25292"/>
    <w:rsid w:val="00E345A1"/>
    <w:rsid w:val="00E35D86"/>
    <w:rsid w:val="00E36100"/>
    <w:rsid w:val="00E44EAD"/>
    <w:rsid w:val="00E56DEC"/>
    <w:rsid w:val="00E60757"/>
    <w:rsid w:val="00E63EA9"/>
    <w:rsid w:val="00E8325C"/>
    <w:rsid w:val="00E83643"/>
    <w:rsid w:val="00E95140"/>
    <w:rsid w:val="00EA378F"/>
    <w:rsid w:val="00EB27B5"/>
    <w:rsid w:val="00EB4D78"/>
    <w:rsid w:val="00EC2152"/>
    <w:rsid w:val="00F00EE7"/>
    <w:rsid w:val="00F03438"/>
    <w:rsid w:val="00F13241"/>
    <w:rsid w:val="00F15495"/>
    <w:rsid w:val="00F206F3"/>
    <w:rsid w:val="00F27790"/>
    <w:rsid w:val="00F27864"/>
    <w:rsid w:val="00F36D24"/>
    <w:rsid w:val="00F409A7"/>
    <w:rsid w:val="00F55FBD"/>
    <w:rsid w:val="00F56D3A"/>
    <w:rsid w:val="00F67ACD"/>
    <w:rsid w:val="00F74295"/>
    <w:rsid w:val="00F84745"/>
    <w:rsid w:val="00FB22BE"/>
    <w:rsid w:val="00FC2339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9B1"/>
  <w15:docId w15:val="{9B70531C-488B-4D76-AC64-062C9F6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6F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3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7E"/>
  </w:style>
  <w:style w:type="paragraph" w:styleId="Footer">
    <w:name w:val="footer"/>
    <w:basedOn w:val="Normal"/>
    <w:link w:val="FooterChar"/>
    <w:uiPriority w:val="99"/>
    <w:unhideWhenUsed/>
    <w:rsid w:val="00B26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7E"/>
  </w:style>
  <w:style w:type="character" w:customStyle="1" w:styleId="Heading2Char">
    <w:name w:val="Heading 2 Char"/>
    <w:basedOn w:val="DefaultParagraphFont"/>
    <w:link w:val="Heading2"/>
    <w:uiPriority w:val="9"/>
    <w:rsid w:val="005A13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1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E47B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0E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4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6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rest-data-services/download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F1243-6DB1-447F-BF8E-87429985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Ranjan Raut</dc:creator>
  <cp:lastModifiedBy>Saroja Raut</cp:lastModifiedBy>
  <cp:revision>17</cp:revision>
  <cp:lastPrinted>2016-04-18T13:45:00Z</cp:lastPrinted>
  <dcterms:created xsi:type="dcterms:W3CDTF">2017-06-05T13:02:00Z</dcterms:created>
  <dcterms:modified xsi:type="dcterms:W3CDTF">2017-09-01T14:27:00Z</dcterms:modified>
</cp:coreProperties>
</file>